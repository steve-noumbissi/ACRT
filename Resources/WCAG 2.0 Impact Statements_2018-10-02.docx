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157" w:rsidRPr="009C4157" w:rsidRDefault="00C90753" w:rsidP="009C4157">
      <w:pPr>
        <w:pStyle w:val="Title"/>
        <w:jc w:val="center"/>
      </w:pPr>
      <w:r>
        <w:t>WCAG 2.0 Impact Statements</w:t>
      </w:r>
    </w:p>
    <w:p w:rsidR="00F74DF7" w:rsidRDefault="00C90753" w:rsidP="00C90753">
      <w:pPr>
        <w:pStyle w:val="Subtitle"/>
        <w:jc w:val="center"/>
      </w:pPr>
      <w:r>
        <w:t>Ties to Section 508 Functional Performance Criteria</w:t>
      </w:r>
    </w:p>
    <w:p w:rsidR="00E93324" w:rsidRDefault="00C90753" w:rsidP="00191F2B">
      <w:pPr>
        <w:pStyle w:val="Heading1"/>
      </w:pPr>
      <w:r>
        <w:t>Principle 1 – Perceivable</w:t>
      </w:r>
    </w:p>
    <w:p w:rsidR="001B7C4D" w:rsidRDefault="00C90753" w:rsidP="001B7C4D">
      <w:pPr>
        <w:pStyle w:val="Heading2"/>
      </w:pPr>
      <w:r>
        <w:t>Guideline 1.1 – Text Alternatives</w:t>
      </w:r>
    </w:p>
    <w:p w:rsidR="00C90753" w:rsidRDefault="00725F13" w:rsidP="001B7C4D">
      <w:pPr>
        <w:pStyle w:val="Heading3"/>
      </w:pPr>
      <w:r>
        <w:t xml:space="preserve">1.1.1 </w:t>
      </w:r>
      <w:r w:rsidR="00C90753">
        <w:t>Non-text Content</w:t>
      </w:r>
    </w:p>
    <w:p w:rsidR="00725F13" w:rsidRDefault="00725F13" w:rsidP="00725F13">
      <w:r>
        <w:t xml:space="preserve">Methods and techniques related to </w:t>
      </w:r>
      <w:r w:rsidR="008C15C4">
        <w:t xml:space="preserve">1.1.1 </w:t>
      </w:r>
      <w:r>
        <w:t>Non-text Content can affect the following types of disabilities:</w:t>
      </w:r>
    </w:p>
    <w:tbl>
      <w:tblPr>
        <w:tblW w:w="0" w:type="auto"/>
        <w:tblLook w:val="04A0" w:firstRow="1" w:lastRow="0" w:firstColumn="1" w:lastColumn="0" w:noHBand="0" w:noVBand="1"/>
      </w:tblPr>
      <w:tblGrid>
        <w:gridCol w:w="1985"/>
        <w:gridCol w:w="7370"/>
      </w:tblGrid>
      <w:tr w:rsidR="00725F13" w:rsidRPr="00725F13" w:rsidTr="00725F13">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25F13" w:rsidRPr="00725F13" w:rsidRDefault="00725F13" w:rsidP="00725F13">
            <w:pPr>
              <w:spacing w:after="0" w:line="240" w:lineRule="auto"/>
              <w:rPr>
                <w:rFonts w:ascii="Calibri" w:eastAsia="Times New Roman" w:hAnsi="Calibri" w:cs="Calibri"/>
                <w:b/>
                <w:bCs/>
                <w:color w:val="FFFFFF"/>
              </w:rPr>
            </w:pPr>
            <w:r w:rsidRPr="00725F13">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25F13" w:rsidRPr="00725F13" w:rsidRDefault="00725F13" w:rsidP="00725F13">
            <w:pPr>
              <w:spacing w:after="0" w:line="240" w:lineRule="auto"/>
              <w:rPr>
                <w:rFonts w:ascii="Calibri" w:eastAsia="Times New Roman" w:hAnsi="Calibri" w:cs="Calibri"/>
                <w:b/>
                <w:bCs/>
                <w:color w:val="FFFFFF"/>
              </w:rPr>
            </w:pPr>
            <w:r w:rsidRPr="00725F13">
              <w:rPr>
                <w:rFonts w:ascii="Calibri" w:eastAsia="Times New Roman" w:hAnsi="Calibri" w:cs="Calibri"/>
                <w:b/>
                <w:bCs/>
                <w:color w:val="FFFFFF"/>
              </w:rPr>
              <w:t>Description of Impact</w:t>
            </w:r>
          </w:p>
        </w:tc>
      </w:tr>
      <w:tr w:rsidR="00725F13" w:rsidRPr="00725F13" w:rsidTr="00725F13">
        <w:trPr>
          <w:trHeight w:val="1500"/>
        </w:trPr>
        <w:tc>
          <w:tcPr>
            <w:tcW w:w="0" w:type="auto"/>
            <w:tcBorders>
              <w:top w:val="single" w:sz="4" w:space="0" w:color="9BC2E6"/>
              <w:left w:val="nil"/>
              <w:bottom w:val="single" w:sz="4" w:space="0" w:color="9BC2E6"/>
              <w:right w:val="nil"/>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25F13" w:rsidRPr="00725F13" w:rsidTr="00725F13">
        <w:trPr>
          <w:trHeight w:val="2100"/>
        </w:trPr>
        <w:tc>
          <w:tcPr>
            <w:tcW w:w="0" w:type="auto"/>
            <w:tcBorders>
              <w:top w:val="single" w:sz="4" w:space="0" w:color="9BC2E6"/>
              <w:left w:val="nil"/>
              <w:bottom w:val="single" w:sz="4" w:space="0" w:color="9BC2E6"/>
              <w:right w:val="nil"/>
            </w:tcBorders>
            <w:shd w:val="clear" w:color="auto" w:fill="auto"/>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25F13" w:rsidRPr="00725F13" w:rsidTr="00725F13">
        <w:trPr>
          <w:trHeight w:val="1200"/>
        </w:trPr>
        <w:tc>
          <w:tcPr>
            <w:tcW w:w="0" w:type="auto"/>
            <w:tcBorders>
              <w:top w:val="single" w:sz="4" w:space="0" w:color="9BC2E6"/>
              <w:left w:val="nil"/>
              <w:bottom w:val="single" w:sz="4" w:space="0" w:color="9BC2E6"/>
              <w:right w:val="nil"/>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302.4 Without Hearing</w:t>
            </w:r>
          </w:p>
        </w:tc>
        <w:tc>
          <w:tcPr>
            <w:tcW w:w="0" w:type="auto"/>
            <w:tcBorders>
              <w:top w:val="single" w:sz="4" w:space="0" w:color="9BC2E6"/>
              <w:left w:val="nil"/>
              <w:bottom w:val="single" w:sz="4" w:space="0" w:color="9BC2E6"/>
              <w:right w:val="single" w:sz="4" w:space="0" w:color="9BC2E6"/>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When ICT provides information, instructions, or cues audibly, users who are deaf will not receive the information. Typically, providing the same information visibly (e.g., providing a warning light or textual dialog to accompany an audible warning sound or captions for audio dialog and other audible information in a video) will enable users who are deaf to get equivalent information.</w:t>
            </w:r>
          </w:p>
        </w:tc>
      </w:tr>
      <w:tr w:rsidR="006E226B" w:rsidRPr="00725F13" w:rsidTr="006E226B">
        <w:trPr>
          <w:trHeight w:val="2100"/>
        </w:trPr>
        <w:tc>
          <w:tcPr>
            <w:tcW w:w="0" w:type="auto"/>
            <w:tcBorders>
              <w:top w:val="single" w:sz="4" w:space="0" w:color="9BC2E6"/>
              <w:left w:val="nil"/>
              <w:bottom w:val="single" w:sz="4" w:space="0" w:color="9BC2E6"/>
              <w:right w:val="nil"/>
            </w:tcBorders>
            <w:shd w:val="clear" w:color="auto" w:fill="auto"/>
            <w:hideMark/>
          </w:tcPr>
          <w:p w:rsidR="006E226B" w:rsidRPr="005E6F3E" w:rsidRDefault="006E226B" w:rsidP="006E226B">
            <w:pPr>
              <w:spacing w:after="0" w:line="240" w:lineRule="auto"/>
              <w:rPr>
                <w:rFonts w:ascii="Calibri" w:eastAsia="Times New Roman" w:hAnsi="Calibri" w:cs="Calibri"/>
                <w:color w:val="000000"/>
                <w:sz w:val="20"/>
              </w:rPr>
            </w:pPr>
            <w:commentRangeStart w:id="0"/>
            <w:r w:rsidRPr="005E6F3E">
              <w:rPr>
                <w:rFonts w:ascii="Calibri" w:eastAsia="Times New Roman" w:hAnsi="Calibri" w:cs="Calibri"/>
                <w:color w:val="000000"/>
                <w:sz w:val="20"/>
              </w:rPr>
              <w:t>302.5 With Limited Hearing</w:t>
            </w:r>
            <w:commentRangeEnd w:id="0"/>
            <w:r w:rsidR="002D2DBE">
              <w:rPr>
                <w:rStyle w:val="CommentReference"/>
              </w:rPr>
              <w:commentReference w:id="0"/>
            </w:r>
          </w:p>
        </w:tc>
        <w:tc>
          <w:tcPr>
            <w:tcW w:w="0" w:type="auto"/>
            <w:tcBorders>
              <w:top w:val="single" w:sz="4" w:space="0" w:color="9BC2E6"/>
              <w:left w:val="nil"/>
              <w:bottom w:val="single" w:sz="4" w:space="0" w:color="9BC2E6"/>
              <w:right w:val="single" w:sz="4" w:space="0" w:color="9BC2E6"/>
            </w:tcBorders>
            <w:shd w:val="clear" w:color="auto" w:fill="auto"/>
            <w:hideMark/>
          </w:tcPr>
          <w:p w:rsidR="006E226B" w:rsidRPr="005E6F3E" w:rsidRDefault="006E226B" w:rsidP="006E226B">
            <w:pPr>
              <w:spacing w:after="0" w:line="240" w:lineRule="auto"/>
              <w:rPr>
                <w:rFonts w:ascii="Calibri" w:eastAsia="Times New Roman" w:hAnsi="Calibri" w:cs="Calibri"/>
                <w:color w:val="000000"/>
                <w:sz w:val="20"/>
              </w:rPr>
            </w:pPr>
            <w:r w:rsidRPr="005E6F3E">
              <w:rPr>
                <w:rFonts w:ascii="Calibri" w:eastAsia="Times New Roman" w:hAnsi="Calibri" w:cs="Calibri"/>
                <w:color w:val="000000"/>
                <w:sz w:val="20"/>
              </w:rPr>
              <w:t>Some users cannot hear sounds below certain volumes or at certain frequencies and may not be able hear certain audio outputs from ICT. Background noise can also be problematic for users with limited hearing. Providing modes of operation that enhance audio clarity (e.g., filtering out hisses and pops, blocking sounds at specific frequencies, normalizing voice volumes, removing constant tone patterns), increase the range of volume, increase volume at higher frequencies, and/or give users control over such settings can help users with limited hearing understand, navigate, and operate the ICT. Users with limited hearing may also benefit from some of the same methods used to provide information to users without hearing.</w:t>
            </w:r>
          </w:p>
        </w:tc>
      </w:tr>
      <w:tr w:rsidR="006E226B" w:rsidRPr="00725F13" w:rsidTr="00725F13">
        <w:trPr>
          <w:trHeight w:val="1200"/>
        </w:trPr>
        <w:tc>
          <w:tcPr>
            <w:tcW w:w="0" w:type="auto"/>
            <w:tcBorders>
              <w:top w:val="single" w:sz="4" w:space="0" w:color="9BC2E6"/>
              <w:left w:val="nil"/>
              <w:bottom w:val="single" w:sz="4" w:space="0" w:color="9BC2E6"/>
              <w:right w:val="nil"/>
            </w:tcBorders>
            <w:shd w:val="clear" w:color="DDEBF7" w:fill="DDEBF7"/>
          </w:tcPr>
          <w:p w:rsidR="006E226B" w:rsidRPr="00725F13" w:rsidRDefault="006E226B" w:rsidP="006E226B">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tcPr>
          <w:p w:rsidR="006E226B" w:rsidRPr="00725F13" w:rsidRDefault="006E226B" w:rsidP="006E226B">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25F13" w:rsidRDefault="00725F13">
      <w:pPr>
        <w:rPr>
          <w:rFonts w:asciiTheme="majorHAnsi" w:eastAsiaTheme="majorEastAsia" w:hAnsiTheme="majorHAnsi" w:cstheme="majorBidi"/>
          <w:color w:val="1F4D78" w:themeColor="accent1" w:themeShade="7F"/>
          <w:sz w:val="24"/>
          <w:szCs w:val="24"/>
        </w:rPr>
      </w:pPr>
      <w:r>
        <w:br w:type="page"/>
      </w:r>
    </w:p>
    <w:p w:rsidR="001B7C4D" w:rsidRDefault="001B7C4D" w:rsidP="001B7C4D">
      <w:pPr>
        <w:pStyle w:val="Heading2"/>
      </w:pPr>
      <w:r>
        <w:t>Guideline 1.2 – Time-based Media</w:t>
      </w:r>
    </w:p>
    <w:p w:rsidR="00725F13" w:rsidRDefault="00725F13" w:rsidP="00725F13">
      <w:pPr>
        <w:pStyle w:val="Heading3"/>
      </w:pPr>
      <w:r w:rsidRPr="00725F13">
        <w:t>1.2.1 Audio-only and Video-only</w:t>
      </w:r>
    </w:p>
    <w:p w:rsidR="00725F13" w:rsidRDefault="00725F13" w:rsidP="00725F13">
      <w:r>
        <w:t xml:space="preserve">Methods and techniques related to </w:t>
      </w:r>
      <w:r w:rsidR="008C15C4">
        <w:t xml:space="preserve">1.2.1 </w:t>
      </w:r>
      <w:r w:rsidRPr="00725F13">
        <w:t>Audio-only and Video-only</w:t>
      </w:r>
      <w:r>
        <w:t xml:space="preserve"> can affect the following types of disabilities:</w:t>
      </w:r>
    </w:p>
    <w:tbl>
      <w:tblPr>
        <w:tblW w:w="0" w:type="auto"/>
        <w:tblLook w:val="04A0" w:firstRow="1" w:lastRow="0" w:firstColumn="1" w:lastColumn="0" w:noHBand="0" w:noVBand="1"/>
      </w:tblPr>
      <w:tblGrid>
        <w:gridCol w:w="1829"/>
        <w:gridCol w:w="7526"/>
      </w:tblGrid>
      <w:tr w:rsidR="00725F13" w:rsidRPr="00725F13" w:rsidTr="00725F13">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25F13" w:rsidRPr="00725F13" w:rsidRDefault="00725F13" w:rsidP="00725F13">
            <w:pPr>
              <w:spacing w:after="0" w:line="240" w:lineRule="auto"/>
              <w:rPr>
                <w:rFonts w:ascii="Calibri" w:eastAsia="Times New Roman" w:hAnsi="Calibri" w:cs="Calibri"/>
                <w:b/>
                <w:bCs/>
                <w:color w:val="FFFFFF"/>
              </w:rPr>
            </w:pPr>
            <w:r w:rsidRPr="00725F13">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25F13" w:rsidRPr="00725F13" w:rsidRDefault="00725F13" w:rsidP="00725F13">
            <w:pPr>
              <w:spacing w:after="0" w:line="240" w:lineRule="auto"/>
              <w:rPr>
                <w:rFonts w:ascii="Calibri" w:eastAsia="Times New Roman" w:hAnsi="Calibri" w:cs="Calibri"/>
                <w:b/>
                <w:bCs/>
                <w:color w:val="FFFFFF"/>
              </w:rPr>
            </w:pPr>
            <w:r w:rsidRPr="00725F13">
              <w:rPr>
                <w:rFonts w:ascii="Calibri" w:eastAsia="Times New Roman" w:hAnsi="Calibri" w:cs="Calibri"/>
                <w:b/>
                <w:bCs/>
                <w:color w:val="FFFFFF"/>
              </w:rPr>
              <w:t>Description of Impact</w:t>
            </w:r>
          </w:p>
        </w:tc>
      </w:tr>
      <w:tr w:rsidR="00725F13" w:rsidRPr="00725F13" w:rsidTr="00725F13">
        <w:trPr>
          <w:trHeight w:val="1500"/>
        </w:trPr>
        <w:tc>
          <w:tcPr>
            <w:tcW w:w="0" w:type="auto"/>
            <w:tcBorders>
              <w:top w:val="single" w:sz="4" w:space="0" w:color="9BC2E6"/>
              <w:left w:val="nil"/>
              <w:bottom w:val="single" w:sz="4" w:space="0" w:color="9BC2E6"/>
              <w:right w:val="nil"/>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25F13" w:rsidRPr="00725F13" w:rsidTr="00725F13">
        <w:trPr>
          <w:trHeight w:val="2100"/>
        </w:trPr>
        <w:tc>
          <w:tcPr>
            <w:tcW w:w="0" w:type="auto"/>
            <w:tcBorders>
              <w:top w:val="single" w:sz="4" w:space="0" w:color="9BC2E6"/>
              <w:left w:val="nil"/>
              <w:bottom w:val="single" w:sz="4" w:space="0" w:color="9BC2E6"/>
              <w:right w:val="nil"/>
            </w:tcBorders>
            <w:shd w:val="clear" w:color="auto" w:fill="auto"/>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25F13" w:rsidRPr="00725F13" w:rsidTr="00725F13">
        <w:trPr>
          <w:trHeight w:val="1200"/>
        </w:trPr>
        <w:tc>
          <w:tcPr>
            <w:tcW w:w="0" w:type="auto"/>
            <w:tcBorders>
              <w:top w:val="single" w:sz="4" w:space="0" w:color="9BC2E6"/>
              <w:left w:val="nil"/>
              <w:bottom w:val="single" w:sz="4" w:space="0" w:color="9BC2E6"/>
              <w:right w:val="nil"/>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302.4 Without Hearing</w:t>
            </w:r>
          </w:p>
        </w:tc>
        <w:tc>
          <w:tcPr>
            <w:tcW w:w="0" w:type="auto"/>
            <w:tcBorders>
              <w:top w:val="single" w:sz="4" w:space="0" w:color="9BC2E6"/>
              <w:left w:val="nil"/>
              <w:bottom w:val="single" w:sz="4" w:space="0" w:color="9BC2E6"/>
              <w:right w:val="single" w:sz="4" w:space="0" w:color="9BC2E6"/>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When ICT provides information, instructions, or cues audibly, users who are deaf will not receive the information. Typically, providing the same information visibly (e.g., providing a warning light or textual dialog to accompany an audible warning sound or captions for audio dialog and other audible information in a video) will enable users who are deaf to get equivalent information.</w:t>
            </w:r>
          </w:p>
        </w:tc>
      </w:tr>
      <w:tr w:rsidR="00725F13" w:rsidRPr="00725F13" w:rsidTr="00725F13">
        <w:trPr>
          <w:trHeight w:val="2100"/>
        </w:trPr>
        <w:tc>
          <w:tcPr>
            <w:tcW w:w="0" w:type="auto"/>
            <w:tcBorders>
              <w:top w:val="single" w:sz="4" w:space="0" w:color="9BC2E6"/>
              <w:left w:val="nil"/>
              <w:bottom w:val="single" w:sz="4" w:space="0" w:color="9BC2E6"/>
              <w:right w:val="nil"/>
            </w:tcBorders>
            <w:shd w:val="clear" w:color="auto" w:fill="auto"/>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302.5 With Limited Hearing</w:t>
            </w:r>
          </w:p>
        </w:tc>
        <w:tc>
          <w:tcPr>
            <w:tcW w:w="0" w:type="auto"/>
            <w:tcBorders>
              <w:top w:val="single" w:sz="4" w:space="0" w:color="9BC2E6"/>
              <w:left w:val="nil"/>
              <w:bottom w:val="single" w:sz="4" w:space="0" w:color="9BC2E6"/>
              <w:right w:val="single" w:sz="4" w:space="0" w:color="9BC2E6"/>
            </w:tcBorders>
            <w:shd w:val="clear" w:color="auto" w:fill="auto"/>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Some users cannot hear sounds below certain volumes or at certain frequencies and may not be able hear certain audio outputs from ICT. Background noise can also be problematic for users with limited hearing. Providing modes of operation that enhance audio clarity (e.g., filtering out hisses and pops, blocking sounds at specific frequencies, normalizing voice volumes, removing constant tone patterns), increase the range of volume, increase volume at higher frequencies, and/or give users control over such settings can help users with limited hearing understand, navigate, and operate the ICT. Users with limited hearing may also benefit from some of the same methods used to provide information to users without hearing.</w:t>
            </w:r>
          </w:p>
        </w:tc>
      </w:tr>
      <w:tr w:rsidR="00725F13" w:rsidRPr="00725F13" w:rsidTr="00725F13">
        <w:trPr>
          <w:trHeight w:val="1200"/>
        </w:trPr>
        <w:tc>
          <w:tcPr>
            <w:tcW w:w="0" w:type="auto"/>
            <w:tcBorders>
              <w:top w:val="single" w:sz="4" w:space="0" w:color="9BC2E6"/>
              <w:left w:val="nil"/>
              <w:bottom w:val="single" w:sz="4" w:space="0" w:color="9BC2E6"/>
              <w:right w:val="nil"/>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rPr>
            </w:pPr>
            <w:r w:rsidRPr="00725F13">
              <w:rPr>
                <w:rFonts w:ascii="Calibri" w:eastAsia="Times New Roman" w:hAnsi="Calibri" w:cs="Calibri"/>
                <w:color w:val="000000"/>
                <w:sz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25F13" w:rsidRDefault="00725F13" w:rsidP="00725F13"/>
    <w:p w:rsidR="001B7C4D" w:rsidRDefault="001B7C4D">
      <w:pPr>
        <w:rPr>
          <w:rFonts w:asciiTheme="majorHAnsi" w:eastAsiaTheme="majorEastAsia" w:hAnsiTheme="majorHAnsi" w:cstheme="majorBidi"/>
          <w:color w:val="1F4D78" w:themeColor="accent1" w:themeShade="7F"/>
          <w:sz w:val="24"/>
          <w:szCs w:val="24"/>
        </w:rPr>
      </w:pPr>
      <w:r>
        <w:br w:type="page"/>
      </w:r>
    </w:p>
    <w:p w:rsidR="00725F13" w:rsidRDefault="00725F13" w:rsidP="00725F13">
      <w:pPr>
        <w:pStyle w:val="Heading3"/>
      </w:pPr>
      <w:r w:rsidRPr="00725F13">
        <w:t>1.2.2 Captions (Prerecorded)</w:t>
      </w:r>
    </w:p>
    <w:p w:rsidR="00725F13" w:rsidRDefault="00725F13" w:rsidP="00725F13">
      <w:r>
        <w:t xml:space="preserve">Methods and techniques related to </w:t>
      </w:r>
      <w:r w:rsidR="008C15C4">
        <w:t xml:space="preserve">1.2.2. </w:t>
      </w:r>
      <w:r w:rsidRPr="00725F13">
        <w:t>Captions (Prerecorded)</w:t>
      </w:r>
      <w:r>
        <w:t xml:space="preserve"> can affect the following types of disabilities:</w:t>
      </w:r>
    </w:p>
    <w:tbl>
      <w:tblPr>
        <w:tblW w:w="9591" w:type="dxa"/>
        <w:tblLook w:val="04A0" w:firstRow="1" w:lastRow="0" w:firstColumn="1" w:lastColumn="0" w:noHBand="0" w:noVBand="1"/>
      </w:tblPr>
      <w:tblGrid>
        <w:gridCol w:w="1800"/>
        <w:gridCol w:w="7791"/>
      </w:tblGrid>
      <w:tr w:rsidR="00725F13" w:rsidRPr="00725F13" w:rsidTr="008C15C4">
        <w:trPr>
          <w:trHeight w:val="300"/>
          <w:tblHeader/>
        </w:trPr>
        <w:tc>
          <w:tcPr>
            <w:tcW w:w="1800" w:type="dxa"/>
            <w:tcBorders>
              <w:top w:val="single" w:sz="4" w:space="0" w:color="9BC2E6"/>
              <w:left w:val="nil"/>
              <w:bottom w:val="single" w:sz="4" w:space="0" w:color="9BC2E6"/>
              <w:right w:val="nil"/>
            </w:tcBorders>
            <w:shd w:val="clear" w:color="5B9BD5" w:fill="5B9BD5"/>
            <w:vAlign w:val="bottom"/>
            <w:hideMark/>
          </w:tcPr>
          <w:p w:rsidR="00725F13" w:rsidRPr="00725F13" w:rsidRDefault="00725F13" w:rsidP="00725F13">
            <w:pPr>
              <w:spacing w:after="0" w:line="240" w:lineRule="auto"/>
              <w:rPr>
                <w:rFonts w:ascii="Calibri" w:eastAsia="Times New Roman" w:hAnsi="Calibri" w:cs="Calibri"/>
                <w:b/>
                <w:bCs/>
                <w:color w:val="FFFFFF"/>
              </w:rPr>
            </w:pPr>
            <w:r w:rsidRPr="00725F13">
              <w:rPr>
                <w:rFonts w:ascii="Calibri" w:eastAsia="Times New Roman" w:hAnsi="Calibri" w:cs="Calibri"/>
                <w:b/>
                <w:bCs/>
                <w:color w:val="FFFFFF"/>
              </w:rPr>
              <w:t>Type of Disability</w:t>
            </w:r>
          </w:p>
        </w:tc>
        <w:tc>
          <w:tcPr>
            <w:tcW w:w="7791" w:type="dxa"/>
            <w:tcBorders>
              <w:top w:val="single" w:sz="4" w:space="0" w:color="9BC2E6"/>
              <w:left w:val="nil"/>
              <w:bottom w:val="single" w:sz="4" w:space="0" w:color="9BC2E6"/>
              <w:right w:val="single" w:sz="4" w:space="0" w:color="9BC2E6"/>
            </w:tcBorders>
            <w:shd w:val="clear" w:color="5B9BD5" w:fill="5B9BD5"/>
            <w:noWrap/>
            <w:vAlign w:val="bottom"/>
            <w:hideMark/>
          </w:tcPr>
          <w:p w:rsidR="00725F13" w:rsidRPr="00725F13" w:rsidRDefault="00725F13" w:rsidP="00725F13">
            <w:pPr>
              <w:spacing w:after="0" w:line="240" w:lineRule="auto"/>
              <w:rPr>
                <w:rFonts w:ascii="Calibri" w:eastAsia="Times New Roman" w:hAnsi="Calibri" w:cs="Calibri"/>
                <w:b/>
                <w:bCs/>
                <w:color w:val="FFFFFF"/>
              </w:rPr>
            </w:pPr>
            <w:r w:rsidRPr="00725F13">
              <w:rPr>
                <w:rFonts w:ascii="Calibri" w:eastAsia="Times New Roman" w:hAnsi="Calibri" w:cs="Calibri"/>
                <w:b/>
                <w:bCs/>
                <w:color w:val="FFFFFF"/>
              </w:rPr>
              <w:t>Description of Impact</w:t>
            </w:r>
          </w:p>
        </w:tc>
      </w:tr>
      <w:tr w:rsidR="00725F13" w:rsidRPr="00725F13" w:rsidTr="008C15C4">
        <w:trPr>
          <w:trHeight w:val="1020"/>
        </w:trPr>
        <w:tc>
          <w:tcPr>
            <w:tcW w:w="1800" w:type="dxa"/>
            <w:tcBorders>
              <w:top w:val="single" w:sz="4" w:space="0" w:color="9BC2E6"/>
              <w:left w:val="nil"/>
              <w:bottom w:val="single" w:sz="4" w:space="0" w:color="9BC2E6"/>
              <w:right w:val="nil"/>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szCs w:val="20"/>
              </w:rPr>
            </w:pPr>
            <w:r w:rsidRPr="00725F13">
              <w:rPr>
                <w:rFonts w:ascii="Calibri" w:eastAsia="Times New Roman" w:hAnsi="Calibri" w:cs="Calibri"/>
                <w:color w:val="000000"/>
                <w:sz w:val="20"/>
                <w:szCs w:val="20"/>
              </w:rPr>
              <w:t>302.4 Without Hearing</w:t>
            </w:r>
          </w:p>
        </w:tc>
        <w:tc>
          <w:tcPr>
            <w:tcW w:w="7791" w:type="dxa"/>
            <w:tcBorders>
              <w:top w:val="single" w:sz="4" w:space="0" w:color="9BC2E6"/>
              <w:left w:val="nil"/>
              <w:bottom w:val="single" w:sz="4" w:space="0" w:color="9BC2E6"/>
              <w:right w:val="single" w:sz="4" w:space="0" w:color="9BC2E6"/>
            </w:tcBorders>
            <w:shd w:val="clear" w:color="DDEBF7" w:fill="DDEBF7"/>
            <w:hideMark/>
          </w:tcPr>
          <w:p w:rsidR="00725F13" w:rsidRPr="00725F13" w:rsidRDefault="00725F13" w:rsidP="00725F13">
            <w:pPr>
              <w:spacing w:after="0" w:line="240" w:lineRule="auto"/>
              <w:rPr>
                <w:rFonts w:ascii="Calibri" w:eastAsia="Times New Roman" w:hAnsi="Calibri" w:cs="Calibri"/>
                <w:color w:val="000000"/>
                <w:sz w:val="20"/>
                <w:szCs w:val="20"/>
              </w:rPr>
            </w:pPr>
            <w:r w:rsidRPr="00725F13">
              <w:rPr>
                <w:rFonts w:ascii="Calibri" w:eastAsia="Times New Roman" w:hAnsi="Calibri" w:cs="Calibri"/>
                <w:color w:val="000000"/>
                <w:sz w:val="20"/>
                <w:szCs w:val="20"/>
              </w:rPr>
              <w:t>When ICT provides information, instructions, or cues audibly, users who are deaf will not receive the information. Typically, providing the same information visibly (e.g., providing a warning light or textual dialog to accompany an audible warning sound or captions for audio dialog and other audible information in a video) will enable users who are deaf to get equivalent information.</w:t>
            </w:r>
          </w:p>
        </w:tc>
      </w:tr>
      <w:tr w:rsidR="00725F13" w:rsidRPr="00725F13" w:rsidTr="008C15C4">
        <w:trPr>
          <w:trHeight w:val="1530"/>
        </w:trPr>
        <w:tc>
          <w:tcPr>
            <w:tcW w:w="1800" w:type="dxa"/>
            <w:tcBorders>
              <w:top w:val="single" w:sz="4" w:space="0" w:color="9BC2E6"/>
              <w:left w:val="nil"/>
              <w:bottom w:val="single" w:sz="4" w:space="0" w:color="9BC2E6"/>
              <w:right w:val="nil"/>
            </w:tcBorders>
            <w:shd w:val="clear" w:color="auto" w:fill="auto"/>
            <w:hideMark/>
          </w:tcPr>
          <w:p w:rsidR="00725F13" w:rsidRPr="00725F13" w:rsidRDefault="00725F13" w:rsidP="00725F13">
            <w:pPr>
              <w:spacing w:after="0" w:line="240" w:lineRule="auto"/>
              <w:rPr>
                <w:rFonts w:ascii="Calibri" w:eastAsia="Times New Roman" w:hAnsi="Calibri" w:cs="Calibri"/>
                <w:color w:val="000000"/>
                <w:sz w:val="20"/>
                <w:szCs w:val="20"/>
              </w:rPr>
            </w:pPr>
            <w:r w:rsidRPr="00725F13">
              <w:rPr>
                <w:rFonts w:ascii="Calibri" w:eastAsia="Times New Roman" w:hAnsi="Calibri" w:cs="Calibri"/>
                <w:color w:val="000000"/>
                <w:sz w:val="20"/>
                <w:szCs w:val="20"/>
              </w:rPr>
              <w:t>302.5 With Limited Hearing</w:t>
            </w:r>
          </w:p>
        </w:tc>
        <w:tc>
          <w:tcPr>
            <w:tcW w:w="7791" w:type="dxa"/>
            <w:tcBorders>
              <w:top w:val="single" w:sz="4" w:space="0" w:color="9BC2E6"/>
              <w:left w:val="nil"/>
              <w:bottom w:val="single" w:sz="4" w:space="0" w:color="9BC2E6"/>
              <w:right w:val="single" w:sz="4" w:space="0" w:color="9BC2E6"/>
            </w:tcBorders>
            <w:shd w:val="clear" w:color="auto" w:fill="auto"/>
            <w:hideMark/>
          </w:tcPr>
          <w:p w:rsidR="00725F13" w:rsidRPr="00725F13" w:rsidRDefault="00725F13" w:rsidP="00725F13">
            <w:pPr>
              <w:spacing w:after="0" w:line="240" w:lineRule="auto"/>
              <w:rPr>
                <w:rFonts w:ascii="Calibri" w:eastAsia="Times New Roman" w:hAnsi="Calibri" w:cs="Calibri"/>
                <w:color w:val="000000"/>
                <w:sz w:val="20"/>
                <w:szCs w:val="20"/>
              </w:rPr>
            </w:pPr>
            <w:r w:rsidRPr="00725F13">
              <w:rPr>
                <w:rFonts w:ascii="Calibri" w:eastAsia="Times New Roman" w:hAnsi="Calibri" w:cs="Calibri"/>
                <w:color w:val="000000"/>
                <w:sz w:val="20"/>
                <w:szCs w:val="20"/>
              </w:rPr>
              <w:t>Some users cannot hear sounds below certain volumes or at certain frequencies and may not be able hear certain audio outputs from ICT. Background noise can also be problematic for users with limited hearing. Providing modes of operation that enhance audio clarity (e.g., filtering out hisses and pops, blocking sounds at specific frequencies, normalizing voice volumes, removing constant tone patterns), increase the range of volume, increase volume at higher frequencies, and/or give users control over such settings can help users with limited hearing understand, navigate, and operate the ICT. Users with limited hearing may also benefit from some of the same methods used to provide information to users without hearing.</w:t>
            </w:r>
          </w:p>
        </w:tc>
      </w:tr>
      <w:tr w:rsidR="005E6F3E" w:rsidRPr="00725F13" w:rsidTr="0002476D">
        <w:trPr>
          <w:trHeight w:val="1530"/>
          <w:ins w:id="1" w:author="Soon, Cliff A" w:date="2018-10-02T15:31:00Z"/>
        </w:trPr>
        <w:tc>
          <w:tcPr>
            <w:tcW w:w="1800" w:type="dxa"/>
            <w:tcBorders>
              <w:top w:val="single" w:sz="4" w:space="0" w:color="9BC2E6"/>
              <w:left w:val="nil"/>
              <w:bottom w:val="single" w:sz="4" w:space="0" w:color="9BC2E6"/>
              <w:right w:val="nil"/>
            </w:tcBorders>
            <w:shd w:val="clear" w:color="auto" w:fill="DEEAF6" w:themeFill="accent1" w:themeFillTint="33"/>
          </w:tcPr>
          <w:p w:rsidR="005E6F3E" w:rsidRPr="00725F13" w:rsidRDefault="005E6F3E" w:rsidP="005E6F3E">
            <w:pPr>
              <w:spacing w:after="0" w:line="240" w:lineRule="auto"/>
              <w:rPr>
                <w:ins w:id="2" w:author="Soon, Cliff A" w:date="2018-10-02T15:31:00Z"/>
                <w:rFonts w:ascii="Calibri" w:eastAsia="Times New Roman" w:hAnsi="Calibri" w:cs="Calibri"/>
                <w:color w:val="000000"/>
                <w:sz w:val="20"/>
                <w:szCs w:val="20"/>
              </w:rPr>
            </w:pPr>
            <w:commentRangeStart w:id="3"/>
            <w:ins w:id="4" w:author="Soon, Cliff A" w:date="2018-10-02T15:31:00Z">
              <w:r w:rsidRPr="00725F13">
                <w:rPr>
                  <w:rFonts w:ascii="Calibri" w:eastAsia="Times New Roman" w:hAnsi="Calibri" w:cs="Calibri"/>
                  <w:color w:val="000000"/>
                  <w:sz w:val="20"/>
                </w:rPr>
                <w:t xml:space="preserve">302.9 With </w:t>
              </w:r>
            </w:ins>
            <w:commentRangeEnd w:id="3"/>
            <w:r w:rsidR="002D2DBE">
              <w:rPr>
                <w:rStyle w:val="CommentReference"/>
              </w:rPr>
              <w:commentReference w:id="3"/>
            </w:r>
            <w:ins w:id="5" w:author="Soon, Cliff A" w:date="2018-10-02T15:31:00Z">
              <w:r w:rsidRPr="00725F13">
                <w:rPr>
                  <w:rFonts w:ascii="Calibri" w:eastAsia="Times New Roman" w:hAnsi="Calibri" w:cs="Calibri"/>
                  <w:color w:val="000000"/>
                  <w:sz w:val="20"/>
                </w:rPr>
                <w:t>Limited Language, Cognitive, and Learning Abilities</w:t>
              </w:r>
            </w:ins>
          </w:p>
        </w:tc>
        <w:tc>
          <w:tcPr>
            <w:tcW w:w="7791" w:type="dxa"/>
            <w:tcBorders>
              <w:top w:val="single" w:sz="4" w:space="0" w:color="9BC2E6"/>
              <w:left w:val="nil"/>
              <w:bottom w:val="single" w:sz="4" w:space="0" w:color="9BC2E6"/>
              <w:right w:val="single" w:sz="4" w:space="0" w:color="9BC2E6"/>
            </w:tcBorders>
            <w:shd w:val="clear" w:color="auto" w:fill="DEEAF6" w:themeFill="accent1" w:themeFillTint="33"/>
          </w:tcPr>
          <w:p w:rsidR="005E6F3E" w:rsidRPr="00725F13" w:rsidRDefault="005E6F3E" w:rsidP="005E6F3E">
            <w:pPr>
              <w:spacing w:after="0" w:line="240" w:lineRule="auto"/>
              <w:rPr>
                <w:ins w:id="6" w:author="Soon, Cliff A" w:date="2018-10-02T15:31:00Z"/>
                <w:rFonts w:ascii="Calibri" w:eastAsia="Times New Roman" w:hAnsi="Calibri" w:cs="Calibri"/>
                <w:color w:val="000000"/>
                <w:sz w:val="20"/>
                <w:szCs w:val="20"/>
              </w:rPr>
            </w:pPr>
            <w:ins w:id="7" w:author="Soon, Cliff A" w:date="2018-10-02T15:31:00Z">
              <w:r w:rsidRPr="00725F13">
                <w:rPr>
                  <w:rFonts w:ascii="Calibri" w:eastAsia="Times New Roman" w:hAnsi="Calibri" w:cs="Calibri"/>
                  <w:color w:val="000000"/>
                  <w:sz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w:t>
              </w:r>
              <w:r>
                <w:rPr>
                  <w:rFonts w:ascii="Calibri" w:eastAsia="Times New Roman" w:hAnsi="Calibri" w:cs="Calibri"/>
                  <w:color w:val="000000"/>
                  <w:sz w:val="20"/>
                </w:rPr>
                <w:t>that is simple and easy to use.</w:t>
              </w:r>
            </w:ins>
          </w:p>
        </w:tc>
      </w:tr>
    </w:tbl>
    <w:p w:rsidR="008C15C4" w:rsidRDefault="008C15C4" w:rsidP="008C15C4">
      <w:pPr>
        <w:pStyle w:val="Heading3"/>
      </w:pPr>
      <w:r w:rsidRPr="008C15C4">
        <w:t>1.2.3 Audio Description or Media Alternative (Prerecorded)</w:t>
      </w:r>
    </w:p>
    <w:p w:rsidR="00725F13" w:rsidRDefault="008C15C4" w:rsidP="008C15C4">
      <w:r>
        <w:t xml:space="preserve">Methods and techniques related to </w:t>
      </w:r>
      <w:r w:rsidRPr="008C15C4">
        <w:t>1.2.3 Audio Description or Media Alternative (Prerecorded)</w:t>
      </w:r>
      <w:r>
        <w:t xml:space="preserve"> can affect the following types of disabilities:</w:t>
      </w:r>
    </w:p>
    <w:tbl>
      <w:tblPr>
        <w:tblW w:w="0" w:type="auto"/>
        <w:tblLook w:val="04A0" w:firstRow="1" w:lastRow="0" w:firstColumn="1" w:lastColumn="0" w:noHBand="0" w:noVBand="1"/>
      </w:tblPr>
      <w:tblGrid>
        <w:gridCol w:w="1829"/>
        <w:gridCol w:w="7526"/>
      </w:tblGrid>
      <w:tr w:rsidR="008C15C4" w:rsidRPr="008C15C4" w:rsidTr="008C15C4">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8C15C4" w:rsidRPr="008C15C4" w:rsidRDefault="008C15C4" w:rsidP="008C15C4">
            <w:pPr>
              <w:spacing w:after="0" w:line="240" w:lineRule="auto"/>
              <w:rPr>
                <w:rFonts w:ascii="Calibri" w:eastAsia="Times New Roman" w:hAnsi="Calibri" w:cs="Calibri"/>
                <w:b/>
                <w:bCs/>
                <w:color w:val="FFFFFF"/>
              </w:rPr>
            </w:pPr>
            <w:r w:rsidRPr="008C15C4">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8C15C4" w:rsidRPr="008C15C4" w:rsidRDefault="008C15C4" w:rsidP="008C15C4">
            <w:pPr>
              <w:spacing w:after="0" w:line="240" w:lineRule="auto"/>
              <w:rPr>
                <w:rFonts w:ascii="Calibri" w:eastAsia="Times New Roman" w:hAnsi="Calibri" w:cs="Calibri"/>
                <w:b/>
                <w:bCs/>
                <w:color w:val="FFFFFF"/>
              </w:rPr>
            </w:pPr>
            <w:r w:rsidRPr="008C15C4">
              <w:rPr>
                <w:rFonts w:ascii="Calibri" w:eastAsia="Times New Roman" w:hAnsi="Calibri" w:cs="Calibri"/>
                <w:b/>
                <w:bCs/>
                <w:color w:val="FFFFFF"/>
              </w:rPr>
              <w:t>Description of Impact</w:t>
            </w:r>
          </w:p>
        </w:tc>
      </w:tr>
      <w:tr w:rsidR="008C15C4" w:rsidRPr="008C15C4" w:rsidTr="008C15C4">
        <w:trPr>
          <w:trHeight w:val="1020"/>
        </w:trPr>
        <w:tc>
          <w:tcPr>
            <w:tcW w:w="0" w:type="auto"/>
            <w:tcBorders>
              <w:top w:val="single" w:sz="4" w:space="0" w:color="9BC2E6"/>
              <w:left w:val="nil"/>
              <w:bottom w:val="single" w:sz="4" w:space="0" w:color="9BC2E6"/>
              <w:right w:val="nil"/>
            </w:tcBorders>
            <w:shd w:val="clear" w:color="DDEBF7" w:fill="DDEBF7"/>
            <w:hideMark/>
          </w:tcPr>
          <w:p w:rsidR="008C15C4" w:rsidRPr="008C15C4" w:rsidRDefault="008C15C4" w:rsidP="008C15C4">
            <w:pPr>
              <w:spacing w:after="0" w:line="240" w:lineRule="auto"/>
              <w:rPr>
                <w:rFonts w:ascii="Calibri" w:eastAsia="Times New Roman" w:hAnsi="Calibri" w:cs="Calibri"/>
                <w:color w:val="000000"/>
                <w:sz w:val="20"/>
                <w:szCs w:val="20"/>
              </w:rPr>
            </w:pPr>
            <w:r w:rsidRPr="008C15C4">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8C15C4" w:rsidRPr="008C15C4" w:rsidRDefault="008C15C4" w:rsidP="008C15C4">
            <w:pPr>
              <w:spacing w:after="0" w:line="240" w:lineRule="auto"/>
              <w:rPr>
                <w:rFonts w:ascii="Calibri" w:eastAsia="Times New Roman" w:hAnsi="Calibri" w:cs="Calibri"/>
                <w:color w:val="000000"/>
                <w:sz w:val="20"/>
                <w:szCs w:val="20"/>
              </w:rPr>
            </w:pPr>
            <w:r w:rsidRPr="008C15C4">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8C15C4" w:rsidRPr="008C15C4" w:rsidTr="008C15C4">
        <w:trPr>
          <w:trHeight w:val="1530"/>
        </w:trPr>
        <w:tc>
          <w:tcPr>
            <w:tcW w:w="0" w:type="auto"/>
            <w:tcBorders>
              <w:top w:val="single" w:sz="4" w:space="0" w:color="9BC2E6"/>
              <w:left w:val="nil"/>
              <w:bottom w:val="single" w:sz="4" w:space="0" w:color="9BC2E6"/>
              <w:right w:val="nil"/>
            </w:tcBorders>
            <w:shd w:val="clear" w:color="auto" w:fill="auto"/>
            <w:hideMark/>
          </w:tcPr>
          <w:p w:rsidR="008C15C4" w:rsidRPr="008C15C4" w:rsidRDefault="008C15C4" w:rsidP="008C15C4">
            <w:pPr>
              <w:spacing w:after="0" w:line="240" w:lineRule="auto"/>
              <w:rPr>
                <w:rFonts w:ascii="Calibri" w:eastAsia="Times New Roman" w:hAnsi="Calibri" w:cs="Calibri"/>
                <w:color w:val="000000"/>
                <w:sz w:val="20"/>
                <w:szCs w:val="20"/>
              </w:rPr>
            </w:pPr>
            <w:r w:rsidRPr="008C15C4">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8C15C4" w:rsidRPr="008C15C4" w:rsidRDefault="008C15C4" w:rsidP="008C15C4">
            <w:pPr>
              <w:spacing w:after="0" w:line="240" w:lineRule="auto"/>
              <w:rPr>
                <w:rFonts w:ascii="Calibri" w:eastAsia="Times New Roman" w:hAnsi="Calibri" w:cs="Calibri"/>
                <w:color w:val="000000"/>
                <w:sz w:val="20"/>
                <w:szCs w:val="20"/>
              </w:rPr>
            </w:pPr>
            <w:r w:rsidRPr="008C15C4">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8C15C4" w:rsidRPr="008C15C4" w:rsidTr="008C15C4">
        <w:trPr>
          <w:trHeight w:val="1020"/>
        </w:trPr>
        <w:tc>
          <w:tcPr>
            <w:tcW w:w="0" w:type="auto"/>
            <w:tcBorders>
              <w:top w:val="single" w:sz="4" w:space="0" w:color="9BC2E6"/>
              <w:left w:val="nil"/>
              <w:bottom w:val="single" w:sz="4" w:space="0" w:color="9BC2E6"/>
              <w:right w:val="nil"/>
            </w:tcBorders>
            <w:shd w:val="clear" w:color="DDEBF7" w:fill="DDEBF7"/>
            <w:hideMark/>
          </w:tcPr>
          <w:p w:rsidR="008C15C4" w:rsidRPr="008C15C4" w:rsidRDefault="008C15C4" w:rsidP="008C15C4">
            <w:pPr>
              <w:spacing w:after="0" w:line="240" w:lineRule="auto"/>
              <w:rPr>
                <w:rFonts w:ascii="Calibri" w:eastAsia="Times New Roman" w:hAnsi="Calibri" w:cs="Calibri"/>
                <w:color w:val="000000"/>
                <w:sz w:val="20"/>
                <w:szCs w:val="20"/>
              </w:rPr>
            </w:pPr>
            <w:r w:rsidRPr="008C15C4">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8C15C4" w:rsidRPr="008C15C4" w:rsidRDefault="008C15C4" w:rsidP="008C15C4">
            <w:pPr>
              <w:spacing w:after="0" w:line="240" w:lineRule="auto"/>
              <w:rPr>
                <w:rFonts w:ascii="Calibri" w:eastAsia="Times New Roman" w:hAnsi="Calibri" w:cs="Calibri"/>
                <w:color w:val="000000"/>
                <w:sz w:val="20"/>
                <w:szCs w:val="20"/>
              </w:rPr>
            </w:pPr>
            <w:r w:rsidRPr="008C15C4">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1B7C4D" w:rsidRDefault="001B7C4D" w:rsidP="001B7C4D">
      <w:pPr>
        <w:pStyle w:val="Heading3"/>
      </w:pPr>
      <w:r w:rsidRPr="001B7C4D">
        <w:t>1.2.4 Captions (Live)</w:t>
      </w:r>
    </w:p>
    <w:p w:rsidR="001B7C4D" w:rsidRDefault="001B7C4D" w:rsidP="001B7C4D">
      <w:r>
        <w:t xml:space="preserve">Methods and techniques related to </w:t>
      </w:r>
      <w:r w:rsidRPr="001B7C4D">
        <w:t>1.2.4 Captions (Live)</w:t>
      </w:r>
      <w:r w:rsidRPr="008C15C4">
        <w:t xml:space="preserve"> or Media Alternative (Prerecorded)</w:t>
      </w:r>
      <w:r>
        <w:t xml:space="preserve"> can affect the following types of disabilities:</w:t>
      </w:r>
    </w:p>
    <w:tbl>
      <w:tblPr>
        <w:tblW w:w="0" w:type="auto"/>
        <w:tblLook w:val="04A0" w:firstRow="1" w:lastRow="0" w:firstColumn="1" w:lastColumn="0" w:noHBand="0" w:noVBand="1"/>
      </w:tblPr>
      <w:tblGrid>
        <w:gridCol w:w="1890"/>
        <w:gridCol w:w="7465"/>
      </w:tblGrid>
      <w:tr w:rsidR="001B7C4D" w:rsidRPr="001B7C4D" w:rsidTr="001B7C4D">
        <w:trPr>
          <w:trHeight w:val="300"/>
          <w:tblHeader/>
        </w:trPr>
        <w:tc>
          <w:tcPr>
            <w:tcW w:w="1890" w:type="dxa"/>
            <w:tcBorders>
              <w:top w:val="single" w:sz="4" w:space="0" w:color="9BC2E6"/>
              <w:left w:val="nil"/>
              <w:bottom w:val="single" w:sz="4" w:space="0" w:color="9BC2E6"/>
              <w:right w:val="nil"/>
            </w:tcBorders>
            <w:shd w:val="clear" w:color="5B9BD5" w:fill="5B9BD5"/>
            <w:vAlign w:val="bottom"/>
            <w:hideMark/>
          </w:tcPr>
          <w:p w:rsidR="001B7C4D" w:rsidRPr="001B7C4D" w:rsidRDefault="001B7C4D" w:rsidP="001B7C4D">
            <w:pPr>
              <w:spacing w:after="0" w:line="240" w:lineRule="auto"/>
              <w:rPr>
                <w:rFonts w:ascii="Calibri" w:eastAsia="Times New Roman" w:hAnsi="Calibri" w:cs="Calibri"/>
                <w:b/>
                <w:bCs/>
                <w:color w:val="FFFFFF"/>
              </w:rPr>
            </w:pPr>
            <w:r w:rsidRPr="001B7C4D">
              <w:rPr>
                <w:rFonts w:ascii="Calibri" w:eastAsia="Times New Roman" w:hAnsi="Calibri" w:cs="Calibri"/>
                <w:b/>
                <w:bCs/>
                <w:color w:val="FFFFFF"/>
              </w:rPr>
              <w:t>Type of Disability</w:t>
            </w:r>
          </w:p>
        </w:tc>
        <w:tc>
          <w:tcPr>
            <w:tcW w:w="7465" w:type="dxa"/>
            <w:tcBorders>
              <w:top w:val="single" w:sz="4" w:space="0" w:color="9BC2E6"/>
              <w:left w:val="nil"/>
              <w:bottom w:val="single" w:sz="4" w:space="0" w:color="9BC2E6"/>
              <w:right w:val="single" w:sz="4" w:space="0" w:color="9BC2E6"/>
            </w:tcBorders>
            <w:shd w:val="clear" w:color="5B9BD5" w:fill="5B9BD5"/>
            <w:noWrap/>
            <w:vAlign w:val="bottom"/>
            <w:hideMark/>
          </w:tcPr>
          <w:p w:rsidR="001B7C4D" w:rsidRPr="001B7C4D" w:rsidRDefault="001B7C4D" w:rsidP="001B7C4D">
            <w:pPr>
              <w:spacing w:after="0" w:line="240" w:lineRule="auto"/>
              <w:rPr>
                <w:rFonts w:ascii="Calibri" w:eastAsia="Times New Roman" w:hAnsi="Calibri" w:cs="Calibri"/>
                <w:b/>
                <w:bCs/>
                <w:color w:val="FFFFFF"/>
              </w:rPr>
            </w:pPr>
            <w:r w:rsidRPr="001B7C4D">
              <w:rPr>
                <w:rFonts w:ascii="Calibri" w:eastAsia="Times New Roman" w:hAnsi="Calibri" w:cs="Calibri"/>
                <w:b/>
                <w:bCs/>
                <w:color w:val="FFFFFF"/>
              </w:rPr>
              <w:t>Description of Impact</w:t>
            </w:r>
          </w:p>
        </w:tc>
      </w:tr>
      <w:tr w:rsidR="001B7C4D" w:rsidRPr="001B7C4D" w:rsidTr="001B7C4D">
        <w:trPr>
          <w:trHeight w:val="1020"/>
        </w:trPr>
        <w:tc>
          <w:tcPr>
            <w:tcW w:w="1890" w:type="dxa"/>
            <w:tcBorders>
              <w:top w:val="single" w:sz="4" w:space="0" w:color="9BC2E6"/>
              <w:left w:val="nil"/>
              <w:bottom w:val="single" w:sz="4" w:space="0" w:color="9BC2E6"/>
              <w:right w:val="nil"/>
            </w:tcBorders>
            <w:shd w:val="clear" w:color="DDEBF7" w:fill="DDEBF7"/>
            <w:hideMark/>
          </w:tcPr>
          <w:p w:rsidR="001B7C4D" w:rsidRPr="001B7C4D" w:rsidRDefault="001B7C4D" w:rsidP="001B7C4D">
            <w:pPr>
              <w:spacing w:after="0" w:line="240" w:lineRule="auto"/>
              <w:rPr>
                <w:rFonts w:ascii="Calibri" w:eastAsia="Times New Roman" w:hAnsi="Calibri" w:cs="Calibri"/>
                <w:color w:val="000000"/>
                <w:sz w:val="20"/>
                <w:szCs w:val="20"/>
              </w:rPr>
            </w:pPr>
            <w:r w:rsidRPr="001B7C4D">
              <w:rPr>
                <w:rFonts w:ascii="Calibri" w:eastAsia="Times New Roman" w:hAnsi="Calibri" w:cs="Calibri"/>
                <w:color w:val="000000"/>
                <w:sz w:val="20"/>
                <w:szCs w:val="20"/>
              </w:rPr>
              <w:t>302.4 Without Hearing</w:t>
            </w:r>
          </w:p>
        </w:tc>
        <w:tc>
          <w:tcPr>
            <w:tcW w:w="7465" w:type="dxa"/>
            <w:tcBorders>
              <w:top w:val="single" w:sz="4" w:space="0" w:color="9BC2E6"/>
              <w:left w:val="nil"/>
              <w:bottom w:val="single" w:sz="4" w:space="0" w:color="9BC2E6"/>
              <w:right w:val="single" w:sz="4" w:space="0" w:color="9BC2E6"/>
            </w:tcBorders>
            <w:shd w:val="clear" w:color="DDEBF7" w:fill="DDEBF7"/>
            <w:hideMark/>
          </w:tcPr>
          <w:p w:rsidR="001B7C4D" w:rsidRPr="001B7C4D" w:rsidRDefault="001B7C4D" w:rsidP="001B7C4D">
            <w:pPr>
              <w:spacing w:after="0" w:line="240" w:lineRule="auto"/>
              <w:rPr>
                <w:rFonts w:ascii="Calibri" w:eastAsia="Times New Roman" w:hAnsi="Calibri" w:cs="Calibri"/>
                <w:color w:val="000000"/>
                <w:sz w:val="20"/>
                <w:szCs w:val="20"/>
              </w:rPr>
            </w:pPr>
            <w:r w:rsidRPr="001B7C4D">
              <w:rPr>
                <w:rFonts w:ascii="Calibri" w:eastAsia="Times New Roman" w:hAnsi="Calibri" w:cs="Calibri"/>
                <w:color w:val="000000"/>
                <w:sz w:val="20"/>
                <w:szCs w:val="20"/>
              </w:rPr>
              <w:t>When ICT provides information, instructions, or cues audibly, users who are deaf will not receive the information. Typically, providing the same information visibly (e.g., providing a warning light or textual dialog to accompany an audible warning sound or captions for audio dialog and other audible information in a video) will enable users who are deaf to get equivalent information.</w:t>
            </w:r>
          </w:p>
        </w:tc>
      </w:tr>
      <w:tr w:rsidR="001B7C4D" w:rsidRPr="001B7C4D" w:rsidTr="001B7C4D">
        <w:trPr>
          <w:trHeight w:val="1530"/>
        </w:trPr>
        <w:tc>
          <w:tcPr>
            <w:tcW w:w="1890" w:type="dxa"/>
            <w:tcBorders>
              <w:top w:val="single" w:sz="4" w:space="0" w:color="9BC2E6"/>
              <w:left w:val="nil"/>
              <w:bottom w:val="single" w:sz="4" w:space="0" w:color="9BC2E6"/>
              <w:right w:val="nil"/>
            </w:tcBorders>
            <w:shd w:val="clear" w:color="auto" w:fill="auto"/>
            <w:hideMark/>
          </w:tcPr>
          <w:p w:rsidR="001B7C4D" w:rsidRPr="001B7C4D" w:rsidRDefault="001B7C4D" w:rsidP="001B7C4D">
            <w:pPr>
              <w:spacing w:after="0" w:line="240" w:lineRule="auto"/>
              <w:rPr>
                <w:rFonts w:ascii="Calibri" w:eastAsia="Times New Roman" w:hAnsi="Calibri" w:cs="Calibri"/>
                <w:color w:val="000000"/>
                <w:sz w:val="20"/>
                <w:szCs w:val="20"/>
              </w:rPr>
            </w:pPr>
            <w:r w:rsidRPr="001B7C4D">
              <w:rPr>
                <w:rFonts w:ascii="Calibri" w:eastAsia="Times New Roman" w:hAnsi="Calibri" w:cs="Calibri"/>
                <w:color w:val="000000"/>
                <w:sz w:val="20"/>
                <w:szCs w:val="20"/>
              </w:rPr>
              <w:t>302.5 With Limited Hearing</w:t>
            </w:r>
          </w:p>
        </w:tc>
        <w:tc>
          <w:tcPr>
            <w:tcW w:w="7465" w:type="dxa"/>
            <w:tcBorders>
              <w:top w:val="single" w:sz="4" w:space="0" w:color="9BC2E6"/>
              <w:left w:val="nil"/>
              <w:bottom w:val="single" w:sz="4" w:space="0" w:color="9BC2E6"/>
              <w:right w:val="single" w:sz="4" w:space="0" w:color="9BC2E6"/>
            </w:tcBorders>
            <w:shd w:val="clear" w:color="auto" w:fill="auto"/>
            <w:hideMark/>
          </w:tcPr>
          <w:p w:rsidR="001B7C4D" w:rsidRPr="001B7C4D" w:rsidRDefault="001B7C4D" w:rsidP="001B7C4D">
            <w:pPr>
              <w:spacing w:after="0" w:line="240" w:lineRule="auto"/>
              <w:rPr>
                <w:rFonts w:ascii="Calibri" w:eastAsia="Times New Roman" w:hAnsi="Calibri" w:cs="Calibri"/>
                <w:color w:val="000000"/>
                <w:sz w:val="20"/>
                <w:szCs w:val="20"/>
              </w:rPr>
            </w:pPr>
            <w:r w:rsidRPr="001B7C4D">
              <w:rPr>
                <w:rFonts w:ascii="Calibri" w:eastAsia="Times New Roman" w:hAnsi="Calibri" w:cs="Calibri"/>
                <w:color w:val="000000"/>
                <w:sz w:val="20"/>
                <w:szCs w:val="20"/>
              </w:rPr>
              <w:t>Some users cannot hear sounds below certain volumes or at certain frequencies and may not be able hear certain audio outputs from ICT. Background noise can also be problematic for users with limited hearing. Providing modes of operation that enhance audio clarity (e.g., filtering out hisses and pops, blocking sounds at specific frequencies, normalizing voice volumes, removing constant tone patterns), increase the range of volume, increase volume at higher frequencies, and/or give users control over such settings can help users with limited hearing understand, navigate, and operate the ICT. Users with limited hearing may also benefit from some of the same methods used to provide information to users without hearing.</w:t>
            </w:r>
          </w:p>
        </w:tc>
      </w:tr>
      <w:tr w:rsidR="005E6F3E" w:rsidRPr="001B7C4D" w:rsidTr="0002476D">
        <w:trPr>
          <w:trHeight w:val="1530"/>
          <w:ins w:id="8" w:author="Soon, Cliff A" w:date="2018-10-02T15:32:00Z"/>
        </w:trPr>
        <w:tc>
          <w:tcPr>
            <w:tcW w:w="1890" w:type="dxa"/>
            <w:tcBorders>
              <w:top w:val="single" w:sz="4" w:space="0" w:color="9BC2E6"/>
              <w:left w:val="nil"/>
              <w:bottom w:val="single" w:sz="4" w:space="0" w:color="9BC2E6"/>
              <w:right w:val="nil"/>
            </w:tcBorders>
            <w:shd w:val="clear" w:color="auto" w:fill="DEEAF6" w:themeFill="accent1" w:themeFillTint="33"/>
          </w:tcPr>
          <w:p w:rsidR="005E6F3E" w:rsidRPr="001B7C4D" w:rsidRDefault="005E6F3E" w:rsidP="005E6F3E">
            <w:pPr>
              <w:spacing w:after="0" w:line="240" w:lineRule="auto"/>
              <w:rPr>
                <w:ins w:id="9" w:author="Soon, Cliff A" w:date="2018-10-02T15:32:00Z"/>
                <w:rFonts w:ascii="Calibri" w:eastAsia="Times New Roman" w:hAnsi="Calibri" w:cs="Calibri"/>
                <w:color w:val="000000"/>
                <w:sz w:val="20"/>
                <w:szCs w:val="20"/>
              </w:rPr>
            </w:pPr>
            <w:commentRangeStart w:id="10"/>
            <w:ins w:id="11" w:author="Soon, Cliff A" w:date="2018-10-02T15:32:00Z">
              <w:r w:rsidRPr="00725F13">
                <w:rPr>
                  <w:rFonts w:ascii="Calibri" w:eastAsia="Times New Roman" w:hAnsi="Calibri" w:cs="Calibri"/>
                  <w:color w:val="000000"/>
                  <w:sz w:val="20"/>
                </w:rPr>
                <w:t>302</w:t>
              </w:r>
            </w:ins>
            <w:commentRangeEnd w:id="10"/>
            <w:r w:rsidR="002D2DBE">
              <w:rPr>
                <w:rStyle w:val="CommentReference"/>
              </w:rPr>
              <w:commentReference w:id="10"/>
            </w:r>
            <w:ins w:id="12" w:author="Soon, Cliff A" w:date="2018-10-02T15:32:00Z">
              <w:r w:rsidRPr="00725F13">
                <w:rPr>
                  <w:rFonts w:ascii="Calibri" w:eastAsia="Times New Roman" w:hAnsi="Calibri" w:cs="Calibri"/>
                  <w:color w:val="000000"/>
                  <w:sz w:val="20"/>
                </w:rPr>
                <w:t>.9 With Limited Language, Cognitive, and Learning Abilities</w:t>
              </w:r>
            </w:ins>
          </w:p>
        </w:tc>
        <w:tc>
          <w:tcPr>
            <w:tcW w:w="7465" w:type="dxa"/>
            <w:tcBorders>
              <w:top w:val="single" w:sz="4" w:space="0" w:color="9BC2E6"/>
              <w:left w:val="nil"/>
              <w:bottom w:val="single" w:sz="4" w:space="0" w:color="9BC2E6"/>
              <w:right w:val="single" w:sz="4" w:space="0" w:color="9BC2E6"/>
            </w:tcBorders>
            <w:shd w:val="clear" w:color="auto" w:fill="DEEAF6" w:themeFill="accent1" w:themeFillTint="33"/>
          </w:tcPr>
          <w:p w:rsidR="005E6F3E" w:rsidRPr="001B7C4D" w:rsidRDefault="005E6F3E" w:rsidP="005E6F3E">
            <w:pPr>
              <w:spacing w:after="0" w:line="240" w:lineRule="auto"/>
              <w:rPr>
                <w:ins w:id="13" w:author="Soon, Cliff A" w:date="2018-10-02T15:32:00Z"/>
                <w:rFonts w:ascii="Calibri" w:eastAsia="Times New Roman" w:hAnsi="Calibri" w:cs="Calibri"/>
                <w:color w:val="000000"/>
                <w:sz w:val="20"/>
                <w:szCs w:val="20"/>
              </w:rPr>
            </w:pPr>
            <w:ins w:id="14" w:author="Soon, Cliff A" w:date="2018-10-02T15:32:00Z">
              <w:r w:rsidRPr="00725F13">
                <w:rPr>
                  <w:rFonts w:ascii="Calibri" w:eastAsia="Times New Roman" w:hAnsi="Calibri" w:cs="Calibri"/>
                  <w:color w:val="000000"/>
                  <w:sz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ins>
          </w:p>
        </w:tc>
      </w:tr>
    </w:tbl>
    <w:p w:rsidR="004433EE" w:rsidRDefault="004433EE" w:rsidP="004433EE">
      <w:pPr>
        <w:pStyle w:val="Heading3"/>
      </w:pPr>
      <w:r w:rsidRPr="004433EE">
        <w:t>1.2.5 Audio Description (Prerecorded)</w:t>
      </w:r>
    </w:p>
    <w:p w:rsidR="004433EE" w:rsidRDefault="004433EE" w:rsidP="004433EE">
      <w:r>
        <w:t xml:space="preserve">Methods and techniques related to </w:t>
      </w:r>
      <w:r w:rsidRPr="004433EE">
        <w:t>1.2.5 Audio Description (Prerecorded)</w:t>
      </w:r>
      <w:r>
        <w:t xml:space="preserve"> can affect the following types of disabilities:</w:t>
      </w:r>
    </w:p>
    <w:tbl>
      <w:tblPr>
        <w:tblW w:w="0" w:type="auto"/>
        <w:tblLook w:val="04A0" w:firstRow="1" w:lastRow="0" w:firstColumn="1" w:lastColumn="0" w:noHBand="0" w:noVBand="1"/>
      </w:tblPr>
      <w:tblGrid>
        <w:gridCol w:w="1829"/>
        <w:gridCol w:w="7526"/>
      </w:tblGrid>
      <w:tr w:rsidR="004433EE" w:rsidRPr="004433EE" w:rsidTr="004433EE">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Description of Impact</w:t>
            </w:r>
          </w:p>
        </w:tc>
      </w:tr>
      <w:tr w:rsidR="004433EE" w:rsidRPr="004433EE" w:rsidTr="004433EE">
        <w:trPr>
          <w:trHeight w:val="1020"/>
        </w:trPr>
        <w:tc>
          <w:tcPr>
            <w:tcW w:w="0" w:type="auto"/>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4433EE" w:rsidRPr="004433EE" w:rsidTr="004433EE">
        <w:trPr>
          <w:trHeight w:val="1530"/>
        </w:trPr>
        <w:tc>
          <w:tcPr>
            <w:tcW w:w="0" w:type="auto"/>
            <w:tcBorders>
              <w:top w:val="single" w:sz="4" w:space="0" w:color="9BC2E6"/>
              <w:left w:val="nil"/>
              <w:bottom w:val="single" w:sz="4" w:space="0" w:color="9BC2E6"/>
              <w:right w:val="nil"/>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4433EE" w:rsidRPr="004433EE" w:rsidTr="004433EE">
        <w:trPr>
          <w:trHeight w:val="1020"/>
        </w:trPr>
        <w:tc>
          <w:tcPr>
            <w:tcW w:w="0" w:type="auto"/>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4433EE" w:rsidRDefault="004433EE" w:rsidP="004433EE">
      <w:pPr>
        <w:pStyle w:val="Heading2"/>
      </w:pPr>
      <w:r>
        <w:t>Guideline 1.3 – Adaptable</w:t>
      </w:r>
    </w:p>
    <w:p w:rsidR="004433EE" w:rsidRDefault="004433EE" w:rsidP="004433EE">
      <w:pPr>
        <w:pStyle w:val="Heading3"/>
      </w:pPr>
      <w:r w:rsidRPr="004433EE">
        <w:t>1.3.1 Info and Relationships</w:t>
      </w:r>
    </w:p>
    <w:p w:rsidR="004433EE" w:rsidRDefault="004433EE" w:rsidP="004433EE">
      <w:r>
        <w:t xml:space="preserve">Methods and techniques related to </w:t>
      </w:r>
      <w:r w:rsidRPr="004433EE">
        <w:t>1.3.1 Info and Relationships</w:t>
      </w:r>
      <w:r>
        <w:t xml:space="preserve"> can affect the following types of disabilities:</w:t>
      </w:r>
    </w:p>
    <w:tbl>
      <w:tblPr>
        <w:tblW w:w="0" w:type="auto"/>
        <w:tblLook w:val="04A0" w:firstRow="1" w:lastRow="0" w:firstColumn="1" w:lastColumn="0" w:noHBand="0" w:noVBand="1"/>
      </w:tblPr>
      <w:tblGrid>
        <w:gridCol w:w="1829"/>
        <w:gridCol w:w="7526"/>
      </w:tblGrid>
      <w:tr w:rsidR="004433EE" w:rsidRPr="004433EE" w:rsidTr="004433EE">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Description of Impact</w:t>
            </w:r>
          </w:p>
        </w:tc>
      </w:tr>
      <w:tr w:rsidR="004433EE" w:rsidRPr="004433EE" w:rsidTr="004433EE">
        <w:trPr>
          <w:trHeight w:val="1020"/>
        </w:trPr>
        <w:tc>
          <w:tcPr>
            <w:tcW w:w="0" w:type="auto"/>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4433EE" w:rsidRPr="004433EE" w:rsidTr="004433EE">
        <w:trPr>
          <w:trHeight w:val="1530"/>
        </w:trPr>
        <w:tc>
          <w:tcPr>
            <w:tcW w:w="0" w:type="auto"/>
            <w:tcBorders>
              <w:top w:val="single" w:sz="4" w:space="0" w:color="9BC2E6"/>
              <w:left w:val="nil"/>
              <w:bottom w:val="single" w:sz="4" w:space="0" w:color="9BC2E6"/>
              <w:right w:val="nil"/>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4433EE" w:rsidRPr="004433EE" w:rsidTr="004433EE">
        <w:trPr>
          <w:trHeight w:val="1020"/>
        </w:trPr>
        <w:tc>
          <w:tcPr>
            <w:tcW w:w="0" w:type="auto"/>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302.4 Without Hearing</w:t>
            </w:r>
          </w:p>
        </w:tc>
        <w:tc>
          <w:tcPr>
            <w:tcW w:w="0" w:type="auto"/>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When ICT provides information, instructions, or cues audibly, users who are deaf will not receive the information. Typically, providing the same information visibly (e.g., providing a warning light or textual dialog to accompany an audible warning sound or captions for audio dialog and other audible information in a video) will enable users who are deaf to get equivalent information.</w:t>
            </w:r>
          </w:p>
        </w:tc>
      </w:tr>
      <w:tr w:rsidR="004433EE" w:rsidRPr="004433EE" w:rsidTr="004433EE">
        <w:trPr>
          <w:trHeight w:val="1530"/>
        </w:trPr>
        <w:tc>
          <w:tcPr>
            <w:tcW w:w="0" w:type="auto"/>
            <w:tcBorders>
              <w:top w:val="single" w:sz="4" w:space="0" w:color="9BC2E6"/>
              <w:left w:val="nil"/>
              <w:bottom w:val="single" w:sz="4" w:space="0" w:color="9BC2E6"/>
              <w:right w:val="nil"/>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302.5 With Limited Hearing</w:t>
            </w:r>
          </w:p>
        </w:tc>
        <w:tc>
          <w:tcPr>
            <w:tcW w:w="0" w:type="auto"/>
            <w:tcBorders>
              <w:top w:val="single" w:sz="4" w:space="0" w:color="9BC2E6"/>
              <w:left w:val="nil"/>
              <w:bottom w:val="single" w:sz="4" w:space="0" w:color="9BC2E6"/>
              <w:right w:val="single" w:sz="4" w:space="0" w:color="9BC2E6"/>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Some users cannot hear sounds below certain volumes or at certain frequencies and may not be able hear certain audio outputs from ICT. Background noise can also be problematic for users with limited hearing. Providing modes of operation that enhance audio clarity (e.g., filtering out hisses and pops, blocking sounds at specific frequencies, normalizing voice volumes, removing constant tone patterns), increase the range of volume, increase volume at higher frequencies, and/or give users control over such settings can help users with limited hearing understand, navigate, and operate the ICT. Users with limited hearing may also benefit from some of the same methods used to provide information to users without hearing.</w:t>
            </w:r>
          </w:p>
        </w:tc>
      </w:tr>
      <w:tr w:rsidR="004433EE" w:rsidRPr="004433EE" w:rsidTr="004433EE">
        <w:trPr>
          <w:trHeight w:val="1020"/>
        </w:trPr>
        <w:tc>
          <w:tcPr>
            <w:tcW w:w="0" w:type="auto"/>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4433EE" w:rsidRDefault="004433EE">
      <w:pPr>
        <w:rPr>
          <w:rFonts w:asciiTheme="majorHAnsi" w:eastAsiaTheme="majorEastAsia" w:hAnsiTheme="majorHAnsi" w:cstheme="majorBidi"/>
          <w:color w:val="1F4D78" w:themeColor="accent1" w:themeShade="7F"/>
          <w:sz w:val="24"/>
          <w:szCs w:val="24"/>
        </w:rPr>
      </w:pPr>
      <w:r>
        <w:br w:type="page"/>
      </w:r>
    </w:p>
    <w:p w:rsidR="004433EE" w:rsidRDefault="004433EE" w:rsidP="004433EE">
      <w:pPr>
        <w:pStyle w:val="Heading3"/>
      </w:pPr>
      <w:r w:rsidRPr="004433EE">
        <w:t>1.3.2 Meaningful Sequence</w:t>
      </w:r>
    </w:p>
    <w:p w:rsidR="004433EE" w:rsidRDefault="004433EE" w:rsidP="004433EE">
      <w:r>
        <w:t xml:space="preserve">Methods and techniques related to </w:t>
      </w:r>
      <w:r w:rsidRPr="004433EE">
        <w:t>1.3.2 Meaningful Sequence</w:t>
      </w:r>
      <w:r>
        <w:t xml:space="preserve"> can affect the following types of disabilities:</w:t>
      </w:r>
    </w:p>
    <w:tbl>
      <w:tblPr>
        <w:tblW w:w="0" w:type="auto"/>
        <w:tblLook w:val="04A0" w:firstRow="1" w:lastRow="0" w:firstColumn="1" w:lastColumn="0" w:noHBand="0" w:noVBand="1"/>
      </w:tblPr>
      <w:tblGrid>
        <w:gridCol w:w="1800"/>
        <w:gridCol w:w="7555"/>
      </w:tblGrid>
      <w:tr w:rsidR="004433EE" w:rsidRPr="004433EE" w:rsidTr="004433EE">
        <w:trPr>
          <w:trHeight w:val="300"/>
          <w:tblHeader/>
        </w:trPr>
        <w:tc>
          <w:tcPr>
            <w:tcW w:w="1800" w:type="dxa"/>
            <w:tcBorders>
              <w:top w:val="single" w:sz="4" w:space="0" w:color="9BC2E6"/>
              <w:left w:val="nil"/>
              <w:bottom w:val="single" w:sz="4" w:space="0" w:color="9BC2E6"/>
              <w:right w:val="nil"/>
            </w:tcBorders>
            <w:shd w:val="clear" w:color="5B9BD5" w:fill="5B9BD5"/>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Type of Disability</w:t>
            </w:r>
          </w:p>
        </w:tc>
        <w:tc>
          <w:tcPr>
            <w:tcW w:w="7555" w:type="dxa"/>
            <w:tcBorders>
              <w:top w:val="single" w:sz="4" w:space="0" w:color="9BC2E6"/>
              <w:left w:val="nil"/>
              <w:bottom w:val="single" w:sz="4" w:space="0" w:color="9BC2E6"/>
              <w:right w:val="single" w:sz="4" w:space="0" w:color="9BC2E6"/>
            </w:tcBorders>
            <w:shd w:val="clear" w:color="5B9BD5" w:fill="5B9BD5"/>
            <w:noWrap/>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Description of Impact</w:t>
            </w:r>
          </w:p>
        </w:tc>
      </w:tr>
      <w:tr w:rsidR="004433EE" w:rsidRPr="004433EE" w:rsidTr="004433EE">
        <w:trPr>
          <w:trHeight w:val="1020"/>
        </w:trPr>
        <w:tc>
          <w:tcPr>
            <w:tcW w:w="1800" w:type="dxa"/>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302.1 Without Vision</w:t>
            </w:r>
          </w:p>
        </w:tc>
        <w:tc>
          <w:tcPr>
            <w:tcW w:w="7555" w:type="dxa"/>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4433EE" w:rsidRPr="004433EE" w:rsidTr="004433EE">
        <w:trPr>
          <w:trHeight w:val="1530"/>
        </w:trPr>
        <w:tc>
          <w:tcPr>
            <w:tcW w:w="1800" w:type="dxa"/>
            <w:tcBorders>
              <w:top w:val="single" w:sz="4" w:space="0" w:color="9BC2E6"/>
              <w:left w:val="nil"/>
              <w:bottom w:val="single" w:sz="4" w:space="0" w:color="9BC2E6"/>
              <w:right w:val="nil"/>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302.2 With Limited Vision</w:t>
            </w:r>
          </w:p>
        </w:tc>
        <w:tc>
          <w:tcPr>
            <w:tcW w:w="7555" w:type="dxa"/>
            <w:tcBorders>
              <w:top w:val="single" w:sz="4" w:space="0" w:color="9BC2E6"/>
              <w:left w:val="nil"/>
              <w:bottom w:val="single" w:sz="4" w:space="0" w:color="9BC2E6"/>
              <w:right w:val="single" w:sz="4" w:space="0" w:color="9BC2E6"/>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bl>
    <w:p w:rsidR="004433EE" w:rsidRDefault="004433EE" w:rsidP="004433EE">
      <w:pPr>
        <w:pStyle w:val="Heading3"/>
      </w:pPr>
      <w:r w:rsidRPr="004433EE">
        <w:t>1.3.3 Sensory Characteristics</w:t>
      </w:r>
    </w:p>
    <w:p w:rsidR="004433EE" w:rsidRDefault="004433EE" w:rsidP="004433EE">
      <w:r>
        <w:t xml:space="preserve">Methods and techniques related to </w:t>
      </w:r>
      <w:r w:rsidRPr="004433EE">
        <w:t>1.3.3 Sensory Characteristics</w:t>
      </w:r>
      <w:r>
        <w:t xml:space="preserve"> can affect the following types of disabilities:</w:t>
      </w:r>
    </w:p>
    <w:tbl>
      <w:tblPr>
        <w:tblW w:w="0" w:type="auto"/>
        <w:tblLook w:val="04A0" w:firstRow="1" w:lastRow="0" w:firstColumn="1" w:lastColumn="0" w:noHBand="0" w:noVBand="1"/>
      </w:tblPr>
      <w:tblGrid>
        <w:gridCol w:w="1800"/>
        <w:gridCol w:w="7555"/>
      </w:tblGrid>
      <w:tr w:rsidR="004433EE" w:rsidRPr="004433EE" w:rsidTr="004433EE">
        <w:trPr>
          <w:trHeight w:val="300"/>
          <w:tblHeader/>
        </w:trPr>
        <w:tc>
          <w:tcPr>
            <w:tcW w:w="1800" w:type="dxa"/>
            <w:tcBorders>
              <w:top w:val="single" w:sz="4" w:space="0" w:color="9BC2E6"/>
              <w:left w:val="nil"/>
              <w:bottom w:val="single" w:sz="4" w:space="0" w:color="9BC2E6"/>
              <w:right w:val="nil"/>
            </w:tcBorders>
            <w:shd w:val="clear" w:color="5B9BD5" w:fill="5B9BD5"/>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Type of Disability</w:t>
            </w:r>
          </w:p>
        </w:tc>
        <w:tc>
          <w:tcPr>
            <w:tcW w:w="7555" w:type="dxa"/>
            <w:tcBorders>
              <w:top w:val="single" w:sz="4" w:space="0" w:color="9BC2E6"/>
              <w:left w:val="nil"/>
              <w:bottom w:val="single" w:sz="4" w:space="0" w:color="9BC2E6"/>
              <w:right w:val="single" w:sz="4" w:space="0" w:color="9BC2E6"/>
            </w:tcBorders>
            <w:shd w:val="clear" w:color="5B9BD5" w:fill="5B9BD5"/>
            <w:noWrap/>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Description of Impact</w:t>
            </w:r>
          </w:p>
        </w:tc>
      </w:tr>
      <w:tr w:rsidR="004433EE" w:rsidRPr="004433EE" w:rsidTr="004433EE">
        <w:trPr>
          <w:trHeight w:val="1020"/>
        </w:trPr>
        <w:tc>
          <w:tcPr>
            <w:tcW w:w="1800" w:type="dxa"/>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302.1 Without Vision</w:t>
            </w:r>
          </w:p>
        </w:tc>
        <w:tc>
          <w:tcPr>
            <w:tcW w:w="7555" w:type="dxa"/>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4433EE" w:rsidRPr="004433EE" w:rsidTr="004433EE">
        <w:trPr>
          <w:trHeight w:val="1530"/>
        </w:trPr>
        <w:tc>
          <w:tcPr>
            <w:tcW w:w="1800" w:type="dxa"/>
            <w:tcBorders>
              <w:top w:val="single" w:sz="4" w:space="0" w:color="9BC2E6"/>
              <w:left w:val="nil"/>
              <w:bottom w:val="single" w:sz="4" w:space="0" w:color="9BC2E6"/>
              <w:right w:val="nil"/>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302.2 With Limited Vision</w:t>
            </w:r>
          </w:p>
        </w:tc>
        <w:tc>
          <w:tcPr>
            <w:tcW w:w="7555" w:type="dxa"/>
            <w:tcBorders>
              <w:top w:val="single" w:sz="4" w:space="0" w:color="9BC2E6"/>
              <w:left w:val="nil"/>
              <w:bottom w:val="single" w:sz="4" w:space="0" w:color="9BC2E6"/>
              <w:right w:val="single" w:sz="4" w:space="0" w:color="9BC2E6"/>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4433EE" w:rsidRPr="004433EE" w:rsidTr="004433EE">
        <w:trPr>
          <w:trHeight w:val="1020"/>
        </w:trPr>
        <w:tc>
          <w:tcPr>
            <w:tcW w:w="1800" w:type="dxa"/>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302.3 Without Perception of Color</w:t>
            </w:r>
          </w:p>
        </w:tc>
        <w:tc>
          <w:tcPr>
            <w:tcW w:w="7555" w:type="dxa"/>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 xml:space="preserve">Some users may not be able to perceive differences between certain colors, and therefore do not receive information conveyed by the colors (e.g., using gradients of color between red, yellow, and green to indicate an item’s status from poor to good). In such cases, ICT must provide additional information by alternative means that conveys the same meaning (e.g., shapes and/or textual labels in addition to the color). </w:t>
            </w:r>
          </w:p>
        </w:tc>
      </w:tr>
      <w:tr w:rsidR="004433EE" w:rsidRPr="004433EE" w:rsidTr="004433EE">
        <w:trPr>
          <w:trHeight w:val="1020"/>
        </w:trPr>
        <w:tc>
          <w:tcPr>
            <w:tcW w:w="1800" w:type="dxa"/>
            <w:tcBorders>
              <w:top w:val="single" w:sz="4" w:space="0" w:color="9BC2E6"/>
              <w:left w:val="nil"/>
              <w:bottom w:val="single" w:sz="4" w:space="0" w:color="9BC2E6"/>
              <w:right w:val="nil"/>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302.4 Without Hearing</w:t>
            </w:r>
          </w:p>
        </w:tc>
        <w:tc>
          <w:tcPr>
            <w:tcW w:w="7555" w:type="dxa"/>
            <w:tcBorders>
              <w:top w:val="single" w:sz="4" w:space="0" w:color="9BC2E6"/>
              <w:left w:val="nil"/>
              <w:bottom w:val="single" w:sz="4" w:space="0" w:color="9BC2E6"/>
              <w:right w:val="single" w:sz="4" w:space="0" w:color="9BC2E6"/>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When ICT provides information, instructions, or cues audibly, users who are deaf will not receive the information. Typically, providing the same information visibly (e.g., providing a warning light or textual dialog to accompany an audible warning sound or captions for audio dialog and other audible information in a video) will enable users who are deaf to get equivalent information.</w:t>
            </w:r>
          </w:p>
        </w:tc>
      </w:tr>
      <w:tr w:rsidR="004433EE" w:rsidRPr="004433EE" w:rsidTr="004433EE">
        <w:trPr>
          <w:trHeight w:val="1530"/>
        </w:trPr>
        <w:tc>
          <w:tcPr>
            <w:tcW w:w="1800" w:type="dxa"/>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302.5 With Limited Hearing</w:t>
            </w:r>
          </w:p>
        </w:tc>
        <w:tc>
          <w:tcPr>
            <w:tcW w:w="7555" w:type="dxa"/>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Some users cannot hear sounds below certain volumes or at certain frequencies and may not be able hear certain audio outputs from ICT. Background noise can also be problematic for users with limited hearing. Providing modes of operation that enhance audio clarity (e.g., filtering out hisses and pops, blocking sounds at specific frequencies, normalizing voice volumes, removing constant tone patterns), increase the range of volume, increase volume at higher frequencies, and/or give users control over such settings can help users with limited hearing understand, navigate, and operate the ICT. Users with limited hearing may also benefit from some of the same methods used to provide information to users without hearing.</w:t>
            </w:r>
          </w:p>
        </w:tc>
      </w:tr>
    </w:tbl>
    <w:p w:rsidR="004433EE" w:rsidRDefault="004433EE" w:rsidP="004433EE"/>
    <w:p w:rsidR="004433EE" w:rsidRDefault="004433EE" w:rsidP="004433EE">
      <w:pPr>
        <w:pStyle w:val="Heading2"/>
      </w:pPr>
      <w:r>
        <w:t>Guideline 1.4 – Distinguishable</w:t>
      </w:r>
    </w:p>
    <w:p w:rsidR="004433EE" w:rsidRDefault="004433EE" w:rsidP="004433EE">
      <w:pPr>
        <w:pStyle w:val="Heading3"/>
      </w:pPr>
      <w:r w:rsidRPr="004433EE">
        <w:t>1.4.1 Use of Color</w:t>
      </w:r>
    </w:p>
    <w:p w:rsidR="004433EE" w:rsidRDefault="004433EE" w:rsidP="004433EE">
      <w:r>
        <w:t xml:space="preserve">Methods and techniques related to </w:t>
      </w:r>
      <w:r w:rsidRPr="004433EE">
        <w:t>1.4.1 Use of Color</w:t>
      </w:r>
      <w:r>
        <w:t xml:space="preserve"> can affect the following types of disabilities:</w:t>
      </w:r>
    </w:p>
    <w:tbl>
      <w:tblPr>
        <w:tblW w:w="0" w:type="auto"/>
        <w:tblLook w:val="04A0" w:firstRow="1" w:lastRow="0" w:firstColumn="1" w:lastColumn="0" w:noHBand="0" w:noVBand="1"/>
      </w:tblPr>
      <w:tblGrid>
        <w:gridCol w:w="1800"/>
        <w:gridCol w:w="7555"/>
      </w:tblGrid>
      <w:tr w:rsidR="004433EE" w:rsidRPr="004433EE" w:rsidTr="004433EE">
        <w:trPr>
          <w:trHeight w:val="300"/>
          <w:tblHeader/>
        </w:trPr>
        <w:tc>
          <w:tcPr>
            <w:tcW w:w="1800" w:type="dxa"/>
            <w:tcBorders>
              <w:top w:val="single" w:sz="4" w:space="0" w:color="9BC2E6"/>
              <w:left w:val="nil"/>
              <w:bottom w:val="single" w:sz="4" w:space="0" w:color="9BC2E6"/>
              <w:right w:val="nil"/>
            </w:tcBorders>
            <w:shd w:val="clear" w:color="5B9BD5" w:fill="5B9BD5"/>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Type of Disability</w:t>
            </w:r>
          </w:p>
        </w:tc>
        <w:tc>
          <w:tcPr>
            <w:tcW w:w="7555" w:type="dxa"/>
            <w:tcBorders>
              <w:top w:val="single" w:sz="4" w:space="0" w:color="9BC2E6"/>
              <w:left w:val="nil"/>
              <w:bottom w:val="single" w:sz="4" w:space="0" w:color="9BC2E6"/>
              <w:right w:val="single" w:sz="4" w:space="0" w:color="9BC2E6"/>
            </w:tcBorders>
            <w:shd w:val="clear" w:color="5B9BD5" w:fill="5B9BD5"/>
            <w:noWrap/>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Description of Impact</w:t>
            </w:r>
          </w:p>
        </w:tc>
      </w:tr>
      <w:tr w:rsidR="004433EE" w:rsidRPr="004433EE" w:rsidTr="004433EE">
        <w:trPr>
          <w:trHeight w:val="1020"/>
        </w:trPr>
        <w:tc>
          <w:tcPr>
            <w:tcW w:w="1800" w:type="dxa"/>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302.1 Without Vision</w:t>
            </w:r>
          </w:p>
        </w:tc>
        <w:tc>
          <w:tcPr>
            <w:tcW w:w="7555" w:type="dxa"/>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4433EE" w:rsidRPr="004433EE" w:rsidTr="004433EE">
        <w:trPr>
          <w:trHeight w:val="1530"/>
        </w:trPr>
        <w:tc>
          <w:tcPr>
            <w:tcW w:w="1800" w:type="dxa"/>
            <w:tcBorders>
              <w:top w:val="single" w:sz="4" w:space="0" w:color="9BC2E6"/>
              <w:left w:val="nil"/>
              <w:bottom w:val="single" w:sz="4" w:space="0" w:color="9BC2E6"/>
              <w:right w:val="nil"/>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302.2 With Limited Vision</w:t>
            </w:r>
          </w:p>
        </w:tc>
        <w:tc>
          <w:tcPr>
            <w:tcW w:w="7555" w:type="dxa"/>
            <w:tcBorders>
              <w:top w:val="single" w:sz="4" w:space="0" w:color="9BC2E6"/>
              <w:left w:val="nil"/>
              <w:bottom w:val="single" w:sz="4" w:space="0" w:color="9BC2E6"/>
              <w:right w:val="single" w:sz="4" w:space="0" w:color="9BC2E6"/>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4433EE" w:rsidRPr="004433EE" w:rsidTr="004433EE">
        <w:trPr>
          <w:trHeight w:val="1020"/>
        </w:trPr>
        <w:tc>
          <w:tcPr>
            <w:tcW w:w="1800" w:type="dxa"/>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302.3 Without Perception of Color</w:t>
            </w:r>
          </w:p>
        </w:tc>
        <w:tc>
          <w:tcPr>
            <w:tcW w:w="7555" w:type="dxa"/>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 xml:space="preserve">Some users may not be able to perceive differences between certain colors, and therefore do not receive information conveyed by the colors (e.g., using gradients of color between red, yellow, and green to indicate an item’s status from poor to good). In such cases, ICT must provide additional information by alternative means that conveys the same meaning (e.g., shapes and/or textual labels in addition to the color). </w:t>
            </w:r>
          </w:p>
        </w:tc>
      </w:tr>
    </w:tbl>
    <w:p w:rsidR="004433EE" w:rsidRDefault="004433EE">
      <w:pPr>
        <w:rPr>
          <w:rFonts w:asciiTheme="majorHAnsi" w:eastAsiaTheme="majorEastAsia" w:hAnsiTheme="majorHAnsi" w:cstheme="majorBidi"/>
          <w:color w:val="1F4D78" w:themeColor="accent1" w:themeShade="7F"/>
          <w:sz w:val="24"/>
          <w:szCs w:val="24"/>
        </w:rPr>
      </w:pPr>
      <w:r>
        <w:br w:type="page"/>
      </w:r>
    </w:p>
    <w:p w:rsidR="004433EE" w:rsidRDefault="004433EE" w:rsidP="004433EE">
      <w:pPr>
        <w:pStyle w:val="Heading3"/>
      </w:pPr>
      <w:r w:rsidRPr="004433EE">
        <w:t>1.4.2 Audio Control</w:t>
      </w:r>
    </w:p>
    <w:p w:rsidR="004433EE" w:rsidRDefault="004433EE" w:rsidP="004433EE">
      <w:r>
        <w:t xml:space="preserve">Methods and techniques related to </w:t>
      </w:r>
      <w:r w:rsidRPr="004433EE">
        <w:t>1.4.2 Audio Control</w:t>
      </w:r>
      <w:r>
        <w:t xml:space="preserve"> can affect the following types of disabilities:</w:t>
      </w:r>
    </w:p>
    <w:tbl>
      <w:tblPr>
        <w:tblW w:w="0" w:type="auto"/>
        <w:tblLook w:val="04A0" w:firstRow="1" w:lastRow="0" w:firstColumn="1" w:lastColumn="0" w:noHBand="0" w:noVBand="1"/>
      </w:tblPr>
      <w:tblGrid>
        <w:gridCol w:w="1856"/>
        <w:gridCol w:w="7499"/>
        <w:tblGridChange w:id="15">
          <w:tblGrid>
            <w:gridCol w:w="1829"/>
            <w:gridCol w:w="27"/>
            <w:gridCol w:w="7499"/>
          </w:tblGrid>
        </w:tblGridChange>
      </w:tblGrid>
      <w:tr w:rsidR="004433EE" w:rsidRPr="004433EE" w:rsidTr="004433EE">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4433EE" w:rsidRPr="004433EE" w:rsidRDefault="004433EE" w:rsidP="004433EE">
            <w:pPr>
              <w:spacing w:after="0" w:line="240" w:lineRule="auto"/>
              <w:rPr>
                <w:rFonts w:ascii="Calibri" w:eastAsia="Times New Roman" w:hAnsi="Calibri" w:cs="Calibri"/>
                <w:b/>
                <w:bCs/>
                <w:color w:val="FFFFFF"/>
              </w:rPr>
            </w:pPr>
            <w:r w:rsidRPr="004433EE">
              <w:rPr>
                <w:rFonts w:ascii="Calibri" w:eastAsia="Times New Roman" w:hAnsi="Calibri" w:cs="Calibri"/>
                <w:b/>
                <w:bCs/>
                <w:color w:val="FFFFFF"/>
              </w:rPr>
              <w:t>Description of Impact</w:t>
            </w:r>
          </w:p>
        </w:tc>
      </w:tr>
      <w:tr w:rsidR="004433EE" w:rsidRPr="004433EE" w:rsidTr="004433EE">
        <w:trPr>
          <w:trHeight w:val="1020"/>
        </w:trPr>
        <w:tc>
          <w:tcPr>
            <w:tcW w:w="0" w:type="auto"/>
            <w:tcBorders>
              <w:top w:val="single" w:sz="4" w:space="0" w:color="9BC2E6"/>
              <w:left w:val="nil"/>
              <w:bottom w:val="single" w:sz="4" w:space="0" w:color="9BC2E6"/>
              <w:right w:val="nil"/>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4433EE" w:rsidRPr="004433EE" w:rsidTr="004433EE">
        <w:trPr>
          <w:trHeight w:val="1530"/>
        </w:trPr>
        <w:tc>
          <w:tcPr>
            <w:tcW w:w="0" w:type="auto"/>
            <w:tcBorders>
              <w:top w:val="single" w:sz="4" w:space="0" w:color="9BC2E6"/>
              <w:left w:val="nil"/>
              <w:bottom w:val="single" w:sz="4" w:space="0" w:color="9BC2E6"/>
              <w:right w:val="nil"/>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4433EE" w:rsidRPr="004433EE" w:rsidRDefault="004433EE" w:rsidP="004433E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5E6F3E" w:rsidRPr="004433EE" w:rsidTr="005E6F3E">
        <w:tblPrEx>
          <w:tblW w:w="0" w:type="auto"/>
          <w:tblPrExChange w:id="16" w:author="Soon, Cliff A" w:date="2018-10-02T15:36:00Z">
            <w:tblPrEx>
              <w:tblW w:w="0" w:type="auto"/>
            </w:tblPrEx>
          </w:tblPrExChange>
        </w:tblPrEx>
        <w:trPr>
          <w:trHeight w:val="1020"/>
          <w:trPrChange w:id="17" w:author="Soon, Cliff A" w:date="2018-10-02T15:36:00Z">
            <w:trPr>
              <w:trHeight w:val="1020"/>
            </w:trPr>
          </w:trPrChange>
        </w:trPr>
        <w:tc>
          <w:tcPr>
            <w:tcW w:w="0" w:type="auto"/>
            <w:tcBorders>
              <w:top w:val="single" w:sz="4" w:space="0" w:color="9BC2E6"/>
              <w:left w:val="nil"/>
              <w:bottom w:val="single" w:sz="4" w:space="0" w:color="9BC2E6"/>
              <w:right w:val="nil"/>
            </w:tcBorders>
            <w:shd w:val="clear" w:color="DDEBF7" w:fill="DDEBF7"/>
            <w:tcPrChange w:id="18" w:author="Soon, Cliff A" w:date="2018-10-02T15:36:00Z">
              <w:tcPr>
                <w:tcW w:w="0" w:type="auto"/>
                <w:tcBorders>
                  <w:top w:val="single" w:sz="4" w:space="0" w:color="9BC2E6"/>
                  <w:left w:val="nil"/>
                  <w:bottom w:val="single" w:sz="4" w:space="0" w:color="9BC2E6"/>
                  <w:right w:val="nil"/>
                </w:tcBorders>
                <w:shd w:val="clear" w:color="DDEBF7" w:fill="DDEBF7"/>
              </w:tcPr>
            </w:tcPrChange>
          </w:tcPr>
          <w:p w:rsidR="005E6F3E" w:rsidRPr="004433EE" w:rsidRDefault="005E6F3E" w:rsidP="005E6F3E">
            <w:pPr>
              <w:spacing w:after="0" w:line="240" w:lineRule="auto"/>
              <w:rPr>
                <w:rFonts w:ascii="Calibri" w:eastAsia="Times New Roman" w:hAnsi="Calibri" w:cs="Calibri"/>
                <w:color w:val="000000"/>
                <w:sz w:val="20"/>
                <w:szCs w:val="20"/>
              </w:rPr>
            </w:pPr>
            <w:commentRangeStart w:id="19"/>
            <w:r w:rsidRPr="004433EE">
              <w:rPr>
                <w:rFonts w:ascii="Calibri" w:eastAsia="Times New Roman" w:hAnsi="Calibri" w:cs="Calibri"/>
                <w:color w:val="000000"/>
                <w:sz w:val="20"/>
                <w:szCs w:val="20"/>
              </w:rPr>
              <w:t>302</w:t>
            </w:r>
            <w:commentRangeEnd w:id="19"/>
            <w:r w:rsidR="00657D8E">
              <w:rPr>
                <w:rStyle w:val="CommentReference"/>
              </w:rPr>
              <w:commentReference w:id="19"/>
            </w:r>
            <w:r w:rsidRPr="004433EE">
              <w:rPr>
                <w:rFonts w:ascii="Calibri" w:eastAsia="Times New Roman" w:hAnsi="Calibri" w:cs="Calibri"/>
                <w:color w:val="000000"/>
                <w:sz w:val="20"/>
                <w:szCs w:val="20"/>
              </w:rPr>
              <w:t>.5 With Limited Hearing</w:t>
            </w:r>
          </w:p>
        </w:tc>
        <w:tc>
          <w:tcPr>
            <w:tcW w:w="0" w:type="auto"/>
            <w:tcBorders>
              <w:top w:val="single" w:sz="4" w:space="0" w:color="9BC2E6"/>
              <w:left w:val="nil"/>
              <w:bottom w:val="single" w:sz="4" w:space="0" w:color="9BC2E6"/>
              <w:right w:val="single" w:sz="4" w:space="0" w:color="9BC2E6"/>
            </w:tcBorders>
            <w:shd w:val="clear" w:color="DDEBF7" w:fill="DDEBF7"/>
            <w:tcPrChange w:id="20" w:author="Soon, Cliff A" w:date="2018-10-02T15:36:00Z">
              <w:tcPr>
                <w:tcW w:w="0" w:type="auto"/>
                <w:gridSpan w:val="2"/>
                <w:tcBorders>
                  <w:top w:val="single" w:sz="4" w:space="0" w:color="9BC2E6"/>
                  <w:left w:val="nil"/>
                  <w:bottom w:val="single" w:sz="4" w:space="0" w:color="9BC2E6"/>
                  <w:right w:val="single" w:sz="4" w:space="0" w:color="9BC2E6"/>
                </w:tcBorders>
                <w:shd w:val="clear" w:color="DDEBF7" w:fill="DDEBF7"/>
              </w:tcPr>
            </w:tcPrChange>
          </w:tcPr>
          <w:p w:rsidR="005E6F3E" w:rsidRPr="004433EE" w:rsidRDefault="005E6F3E" w:rsidP="005E6F3E">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Some users cannot hear sounds below certain volumes or at certain frequencies and may not be able hear certain audio outputs from ICT. Background noise can also be problematic for users with limited hearing. Providing modes of operation that enhance audio clarity (e.g., filtering out hisses and pops, blocking sounds at specific frequencies, normalizing voice volumes, removing constant tone patterns), increase the range of volume, increase volume at higher frequencies, and/or give users control over such settings can help users with limited hearing understand, navigate, and operate the ICT. Users with limited hearing may also benefit from some of the same methods used to provide information to users without hearing.</w:t>
            </w:r>
          </w:p>
        </w:tc>
      </w:tr>
      <w:tr w:rsidR="005E6F3E" w:rsidRPr="004433EE" w:rsidTr="005E6F3E">
        <w:trPr>
          <w:trHeight w:val="1020"/>
          <w:ins w:id="21" w:author="Soon, Cliff A" w:date="2018-10-02T15:36:00Z"/>
        </w:trPr>
        <w:tc>
          <w:tcPr>
            <w:tcW w:w="0" w:type="auto"/>
            <w:tcBorders>
              <w:top w:val="single" w:sz="4" w:space="0" w:color="9BC2E6"/>
              <w:left w:val="nil"/>
              <w:bottom w:val="single" w:sz="4" w:space="0" w:color="9BC2E6"/>
              <w:right w:val="nil"/>
            </w:tcBorders>
            <w:shd w:val="clear" w:color="auto" w:fill="auto"/>
          </w:tcPr>
          <w:p w:rsidR="005E6F3E" w:rsidRPr="004433EE" w:rsidRDefault="005E6F3E" w:rsidP="005E6F3E">
            <w:pPr>
              <w:spacing w:after="0" w:line="240" w:lineRule="auto"/>
              <w:rPr>
                <w:ins w:id="22" w:author="Soon, Cliff A" w:date="2018-10-02T15:36:00Z"/>
                <w:rFonts w:ascii="Calibri" w:eastAsia="Times New Roman" w:hAnsi="Calibri" w:cs="Calibri"/>
                <w:color w:val="000000"/>
                <w:sz w:val="20"/>
                <w:szCs w:val="20"/>
              </w:rPr>
            </w:pPr>
            <w:ins w:id="23" w:author="Soon, Cliff A" w:date="2018-10-02T15:36:00Z">
              <w:r w:rsidRPr="004433EE">
                <w:rPr>
                  <w:rFonts w:ascii="Calibri" w:eastAsia="Times New Roman" w:hAnsi="Calibri" w:cs="Calibri"/>
                  <w:color w:val="000000"/>
                  <w:sz w:val="20"/>
                  <w:szCs w:val="20"/>
                </w:rPr>
                <w:t>302.9 With Limited Language, Cognitive, and Learning Abilities</w:t>
              </w:r>
            </w:ins>
          </w:p>
        </w:tc>
        <w:tc>
          <w:tcPr>
            <w:tcW w:w="0" w:type="auto"/>
            <w:tcBorders>
              <w:top w:val="single" w:sz="4" w:space="0" w:color="9BC2E6"/>
              <w:left w:val="nil"/>
              <w:bottom w:val="single" w:sz="4" w:space="0" w:color="9BC2E6"/>
              <w:right w:val="single" w:sz="4" w:space="0" w:color="9BC2E6"/>
            </w:tcBorders>
            <w:shd w:val="clear" w:color="auto" w:fill="auto"/>
          </w:tcPr>
          <w:p w:rsidR="005E6F3E" w:rsidRPr="004433EE" w:rsidRDefault="005E6F3E" w:rsidP="005E6F3E">
            <w:pPr>
              <w:spacing w:after="0" w:line="240" w:lineRule="auto"/>
              <w:rPr>
                <w:ins w:id="24" w:author="Soon, Cliff A" w:date="2018-10-02T15:36:00Z"/>
                <w:rFonts w:ascii="Calibri" w:eastAsia="Times New Roman" w:hAnsi="Calibri" w:cs="Calibri"/>
                <w:color w:val="000000"/>
                <w:sz w:val="20"/>
                <w:szCs w:val="20"/>
              </w:rPr>
            </w:pPr>
            <w:ins w:id="25" w:author="Soon, Cliff A" w:date="2018-10-02T15:36:00Z">
              <w:r w:rsidRPr="004433EE">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ins>
          </w:p>
        </w:tc>
      </w:tr>
    </w:tbl>
    <w:p w:rsidR="004433EE" w:rsidRDefault="004433EE" w:rsidP="004433EE">
      <w:pPr>
        <w:pStyle w:val="Heading3"/>
      </w:pPr>
      <w:r w:rsidRPr="004433EE">
        <w:t>1.4.3 Contrast (Minimum)</w:t>
      </w:r>
    </w:p>
    <w:p w:rsidR="004433EE" w:rsidRDefault="004433EE" w:rsidP="004433EE">
      <w:r>
        <w:t xml:space="preserve">Methods and techniques related to </w:t>
      </w:r>
      <w:r w:rsidRPr="004433EE">
        <w:t>1.4.3 Contrast (Minimum)</w:t>
      </w:r>
      <w:r>
        <w:t xml:space="preserve"> can affect the following types of disabilities:</w:t>
      </w:r>
    </w:p>
    <w:tbl>
      <w:tblPr>
        <w:tblW w:w="0" w:type="auto"/>
        <w:tblLook w:val="04A0" w:firstRow="1" w:lastRow="0" w:firstColumn="1" w:lastColumn="0" w:noHBand="0" w:noVBand="1"/>
      </w:tblPr>
      <w:tblGrid>
        <w:gridCol w:w="1800"/>
        <w:gridCol w:w="7555"/>
      </w:tblGrid>
      <w:tr w:rsidR="00A92592" w:rsidRPr="00A92592" w:rsidTr="0002476D">
        <w:trPr>
          <w:cantSplit/>
          <w:trHeight w:val="300"/>
          <w:tblHeader/>
        </w:trPr>
        <w:tc>
          <w:tcPr>
            <w:tcW w:w="1800" w:type="dxa"/>
            <w:tcBorders>
              <w:top w:val="single" w:sz="4" w:space="0" w:color="9BC2E6"/>
              <w:left w:val="nil"/>
              <w:bottom w:val="single" w:sz="4" w:space="0" w:color="9BC2E6"/>
              <w:right w:val="nil"/>
            </w:tcBorders>
            <w:shd w:val="clear" w:color="5B9BD5" w:fill="5B9BD5"/>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Type of Disability</w:t>
            </w:r>
          </w:p>
        </w:tc>
        <w:tc>
          <w:tcPr>
            <w:tcW w:w="7555" w:type="dxa"/>
            <w:tcBorders>
              <w:top w:val="single" w:sz="4" w:space="0" w:color="9BC2E6"/>
              <w:left w:val="nil"/>
              <w:bottom w:val="single" w:sz="4" w:space="0" w:color="9BC2E6"/>
              <w:right w:val="single" w:sz="4" w:space="0" w:color="9BC2E6"/>
            </w:tcBorders>
            <w:shd w:val="clear" w:color="5B9BD5" w:fill="5B9BD5"/>
            <w:noWrap/>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Description of Impact</w:t>
            </w:r>
          </w:p>
        </w:tc>
      </w:tr>
      <w:tr w:rsidR="00A92592" w:rsidRPr="00A92592" w:rsidTr="0002476D">
        <w:trPr>
          <w:cantSplit/>
          <w:trHeight w:val="1530"/>
        </w:trPr>
        <w:tc>
          <w:tcPr>
            <w:tcW w:w="1800" w:type="dxa"/>
            <w:tcBorders>
              <w:top w:val="single" w:sz="4" w:space="0" w:color="9BC2E6"/>
              <w:left w:val="nil"/>
              <w:bottom w:val="single" w:sz="4" w:space="0" w:color="9BC2E6"/>
              <w:right w:val="nil"/>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302.2 With Limited Vision</w:t>
            </w:r>
          </w:p>
        </w:tc>
        <w:tc>
          <w:tcPr>
            <w:tcW w:w="7555" w:type="dxa"/>
            <w:tcBorders>
              <w:top w:val="single" w:sz="4" w:space="0" w:color="9BC2E6"/>
              <w:left w:val="nil"/>
              <w:bottom w:val="single" w:sz="4" w:space="0" w:color="9BC2E6"/>
              <w:right w:val="single" w:sz="4" w:space="0" w:color="9BC2E6"/>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A92592" w:rsidRPr="00A92592" w:rsidTr="0002476D">
        <w:trPr>
          <w:cantSplit/>
          <w:trHeight w:val="1020"/>
        </w:trPr>
        <w:tc>
          <w:tcPr>
            <w:tcW w:w="1800" w:type="dxa"/>
            <w:tcBorders>
              <w:top w:val="single" w:sz="4" w:space="0" w:color="9BC2E6"/>
              <w:left w:val="nil"/>
              <w:bottom w:val="single" w:sz="4" w:space="0" w:color="9BC2E6"/>
              <w:right w:val="nil"/>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302.3 Without Perception of Color</w:t>
            </w:r>
          </w:p>
        </w:tc>
        <w:tc>
          <w:tcPr>
            <w:tcW w:w="7555" w:type="dxa"/>
            <w:tcBorders>
              <w:top w:val="single" w:sz="4" w:space="0" w:color="9BC2E6"/>
              <w:left w:val="nil"/>
              <w:bottom w:val="single" w:sz="4" w:space="0" w:color="9BC2E6"/>
              <w:right w:val="single" w:sz="4" w:space="0" w:color="9BC2E6"/>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Some users may not be able to perceive differences between certain colors, and therefore do not receive information conveyed by the colors (e.g., using gradients of color between red, yellow, and green to indicate an item’s status from poor to good). In such cases, ICT must provide additional information by alternative means that conveys the same meaning (e.g., shapes and/or textual labels in addition to the color). </w:t>
            </w:r>
          </w:p>
        </w:tc>
      </w:tr>
    </w:tbl>
    <w:p w:rsidR="00A92592" w:rsidRDefault="00A92592">
      <w:pPr>
        <w:rPr>
          <w:rFonts w:asciiTheme="majorHAnsi" w:eastAsiaTheme="majorEastAsia" w:hAnsiTheme="majorHAnsi" w:cstheme="majorBidi"/>
          <w:color w:val="1F4D78" w:themeColor="accent1" w:themeShade="7F"/>
          <w:sz w:val="24"/>
          <w:szCs w:val="24"/>
        </w:rPr>
      </w:pPr>
      <w:r>
        <w:br w:type="page"/>
      </w:r>
    </w:p>
    <w:p w:rsidR="00A92592" w:rsidRDefault="00A92592" w:rsidP="00A92592">
      <w:pPr>
        <w:pStyle w:val="Heading3"/>
      </w:pPr>
      <w:r>
        <w:t>1.4.4 Resize T</w:t>
      </w:r>
      <w:r w:rsidRPr="00A92592">
        <w:t>ext</w:t>
      </w:r>
    </w:p>
    <w:p w:rsidR="00A92592" w:rsidRDefault="00A92592" w:rsidP="00A92592">
      <w:r>
        <w:t>Methods and techniques related to 1.4.4 Resize T</w:t>
      </w:r>
      <w:r w:rsidRPr="00A92592">
        <w:t>ext</w:t>
      </w:r>
      <w:r>
        <w:t xml:space="preserve"> can affect the following types of disabilities:</w:t>
      </w:r>
    </w:p>
    <w:tbl>
      <w:tblPr>
        <w:tblW w:w="0" w:type="auto"/>
        <w:tblLook w:val="04A0" w:firstRow="1" w:lastRow="0" w:firstColumn="1" w:lastColumn="0" w:noHBand="0" w:noVBand="1"/>
      </w:tblPr>
      <w:tblGrid>
        <w:gridCol w:w="1312"/>
        <w:gridCol w:w="8043"/>
      </w:tblGrid>
      <w:tr w:rsidR="00A92592" w:rsidRPr="00A92592" w:rsidTr="00A92592">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Description of Impact</w:t>
            </w:r>
          </w:p>
        </w:tc>
      </w:tr>
      <w:tr w:rsidR="00A92592" w:rsidRPr="00A92592" w:rsidTr="00A92592">
        <w:trPr>
          <w:trHeight w:val="1530"/>
        </w:trPr>
        <w:tc>
          <w:tcPr>
            <w:tcW w:w="0" w:type="auto"/>
            <w:tcBorders>
              <w:top w:val="single" w:sz="4" w:space="0" w:color="9BC2E6"/>
              <w:left w:val="nil"/>
              <w:bottom w:val="single" w:sz="4" w:space="0" w:color="9BC2E6"/>
              <w:right w:val="nil"/>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bl>
    <w:p w:rsidR="00A92592" w:rsidRDefault="00A92592" w:rsidP="00A92592">
      <w:pPr>
        <w:pStyle w:val="Heading3"/>
      </w:pPr>
      <w:r w:rsidRPr="00A92592">
        <w:t>1.4.5 Images of Text</w:t>
      </w:r>
    </w:p>
    <w:p w:rsidR="00A92592" w:rsidRDefault="00A92592" w:rsidP="00A92592">
      <w:r>
        <w:t xml:space="preserve">Methods and techniques related to </w:t>
      </w:r>
      <w:r w:rsidRPr="00A92592">
        <w:t>1.4.5 Images of Text</w:t>
      </w:r>
      <w:r>
        <w:t xml:space="preserve"> can affect the following types of disabilities:</w:t>
      </w:r>
    </w:p>
    <w:tbl>
      <w:tblPr>
        <w:tblW w:w="0" w:type="auto"/>
        <w:tblLook w:val="04A0" w:firstRow="1" w:lastRow="0" w:firstColumn="1" w:lastColumn="0" w:noHBand="0" w:noVBand="1"/>
      </w:tblPr>
      <w:tblGrid>
        <w:gridCol w:w="1855"/>
        <w:gridCol w:w="7500"/>
      </w:tblGrid>
      <w:tr w:rsidR="00A92592" w:rsidRPr="00A92592" w:rsidTr="00A92592">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Description of Impact</w:t>
            </w:r>
          </w:p>
        </w:tc>
      </w:tr>
      <w:tr w:rsidR="00A92592" w:rsidRPr="00A92592" w:rsidTr="00A92592">
        <w:trPr>
          <w:trHeight w:val="1020"/>
        </w:trPr>
        <w:tc>
          <w:tcPr>
            <w:tcW w:w="0" w:type="auto"/>
            <w:tcBorders>
              <w:top w:val="single" w:sz="4" w:space="0" w:color="9BC2E6"/>
              <w:left w:val="nil"/>
              <w:bottom w:val="single" w:sz="4" w:space="0" w:color="9BC2E6"/>
              <w:right w:val="nil"/>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A92592" w:rsidRPr="00A92592" w:rsidTr="00A92592">
        <w:trPr>
          <w:trHeight w:val="1530"/>
        </w:trPr>
        <w:tc>
          <w:tcPr>
            <w:tcW w:w="0" w:type="auto"/>
            <w:tcBorders>
              <w:top w:val="single" w:sz="4" w:space="0" w:color="9BC2E6"/>
              <w:left w:val="nil"/>
              <w:bottom w:val="single" w:sz="4" w:space="0" w:color="9BC2E6"/>
              <w:right w:val="nil"/>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A92592" w:rsidRPr="00A92592" w:rsidTr="00A92592">
        <w:trPr>
          <w:trHeight w:val="1020"/>
        </w:trPr>
        <w:tc>
          <w:tcPr>
            <w:tcW w:w="0" w:type="auto"/>
            <w:tcBorders>
              <w:top w:val="single" w:sz="4" w:space="0" w:color="9BC2E6"/>
              <w:left w:val="nil"/>
              <w:bottom w:val="single" w:sz="4" w:space="0" w:color="9BC2E6"/>
              <w:right w:val="nil"/>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302.3 Without Perception of Color</w:t>
            </w:r>
          </w:p>
        </w:tc>
        <w:tc>
          <w:tcPr>
            <w:tcW w:w="0" w:type="auto"/>
            <w:tcBorders>
              <w:top w:val="single" w:sz="4" w:space="0" w:color="9BC2E6"/>
              <w:left w:val="nil"/>
              <w:bottom w:val="single" w:sz="4" w:space="0" w:color="9BC2E6"/>
              <w:right w:val="single" w:sz="4" w:space="0" w:color="9BC2E6"/>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Some users may not be able to perceive differences between certain colors, and therefore do not receive information conveyed by the colors (e.g., using gradients of color between red, yellow, and green to indicate an item’s status from poor to good). In such cases, ICT must provide additional information by alternative means that conveys the same meaning (e.g., shapes and/or textual labels in addition to the color). </w:t>
            </w:r>
          </w:p>
        </w:tc>
      </w:tr>
      <w:tr w:rsidR="00A92592" w:rsidRPr="00A92592" w:rsidTr="00A92592">
        <w:trPr>
          <w:trHeight w:val="1020"/>
        </w:trPr>
        <w:tc>
          <w:tcPr>
            <w:tcW w:w="0" w:type="auto"/>
            <w:tcBorders>
              <w:top w:val="single" w:sz="4" w:space="0" w:color="9BC2E6"/>
              <w:left w:val="nil"/>
              <w:bottom w:val="single" w:sz="4" w:space="0" w:color="9BC2E6"/>
              <w:right w:val="nil"/>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A92592" w:rsidRDefault="00A92592" w:rsidP="008C15C4"/>
    <w:p w:rsidR="00A92592" w:rsidRDefault="00A92592">
      <w:r>
        <w:br w:type="page"/>
      </w:r>
    </w:p>
    <w:p w:rsidR="00A92592" w:rsidRDefault="00A92592" w:rsidP="00A92592">
      <w:pPr>
        <w:pStyle w:val="Heading1"/>
      </w:pPr>
      <w:r>
        <w:t>Principle 2 – Operable</w:t>
      </w:r>
    </w:p>
    <w:p w:rsidR="00A92592" w:rsidRDefault="00A92592" w:rsidP="00A92592">
      <w:pPr>
        <w:pStyle w:val="Heading2"/>
      </w:pPr>
      <w:r>
        <w:t>Guideline 2.1 – Keyboard Accessible</w:t>
      </w:r>
    </w:p>
    <w:p w:rsidR="00A92592" w:rsidRDefault="00A92592" w:rsidP="00A92592">
      <w:pPr>
        <w:pStyle w:val="Heading3"/>
      </w:pPr>
      <w:r w:rsidRPr="00A92592">
        <w:t>2.1.1 Keyboard</w:t>
      </w:r>
    </w:p>
    <w:p w:rsidR="00A92592" w:rsidRDefault="00A92592" w:rsidP="00A92592">
      <w:r>
        <w:t xml:space="preserve">Methods and techniques related to </w:t>
      </w:r>
      <w:r w:rsidRPr="00A92592">
        <w:t>2.1.1 Keyboard</w:t>
      </w:r>
      <w:r>
        <w:t xml:space="preserve"> can affect the following types of disabilities:</w:t>
      </w:r>
    </w:p>
    <w:tbl>
      <w:tblPr>
        <w:tblW w:w="0" w:type="auto"/>
        <w:tblLook w:val="04A0" w:firstRow="1" w:lastRow="0" w:firstColumn="1" w:lastColumn="0" w:noHBand="0" w:noVBand="1"/>
      </w:tblPr>
      <w:tblGrid>
        <w:gridCol w:w="1800"/>
        <w:gridCol w:w="7555"/>
      </w:tblGrid>
      <w:tr w:rsidR="00A92592" w:rsidRPr="00A92592" w:rsidTr="00A92592">
        <w:trPr>
          <w:trHeight w:val="300"/>
          <w:tblHeader/>
        </w:trPr>
        <w:tc>
          <w:tcPr>
            <w:tcW w:w="1800" w:type="dxa"/>
            <w:tcBorders>
              <w:top w:val="single" w:sz="4" w:space="0" w:color="9BC2E6"/>
              <w:left w:val="nil"/>
              <w:bottom w:val="single" w:sz="4" w:space="0" w:color="9BC2E6"/>
              <w:right w:val="nil"/>
            </w:tcBorders>
            <w:shd w:val="clear" w:color="5B9BD5" w:fill="5B9BD5"/>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Type of Disability</w:t>
            </w:r>
          </w:p>
        </w:tc>
        <w:tc>
          <w:tcPr>
            <w:tcW w:w="7555" w:type="dxa"/>
            <w:tcBorders>
              <w:top w:val="single" w:sz="4" w:space="0" w:color="9BC2E6"/>
              <w:left w:val="nil"/>
              <w:bottom w:val="single" w:sz="4" w:space="0" w:color="9BC2E6"/>
              <w:right w:val="single" w:sz="4" w:space="0" w:color="9BC2E6"/>
            </w:tcBorders>
            <w:shd w:val="clear" w:color="5B9BD5" w:fill="5B9BD5"/>
            <w:noWrap/>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Description of Impact</w:t>
            </w:r>
          </w:p>
        </w:tc>
      </w:tr>
      <w:tr w:rsidR="00A92592" w:rsidRPr="00A92592" w:rsidTr="00A92592">
        <w:trPr>
          <w:trHeight w:val="1020"/>
        </w:trPr>
        <w:tc>
          <w:tcPr>
            <w:tcW w:w="1800" w:type="dxa"/>
            <w:tcBorders>
              <w:top w:val="single" w:sz="4" w:space="0" w:color="9BC2E6"/>
              <w:left w:val="nil"/>
              <w:bottom w:val="single" w:sz="4" w:space="0" w:color="9BC2E6"/>
              <w:right w:val="nil"/>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302.1 Without Vision</w:t>
            </w:r>
          </w:p>
        </w:tc>
        <w:tc>
          <w:tcPr>
            <w:tcW w:w="7555" w:type="dxa"/>
            <w:tcBorders>
              <w:top w:val="single" w:sz="4" w:space="0" w:color="9BC2E6"/>
              <w:left w:val="nil"/>
              <w:bottom w:val="single" w:sz="4" w:space="0" w:color="9BC2E6"/>
              <w:right w:val="single" w:sz="4" w:space="0" w:color="9BC2E6"/>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A92592" w:rsidRPr="00A92592" w:rsidTr="00A92592">
        <w:trPr>
          <w:trHeight w:val="1530"/>
        </w:trPr>
        <w:tc>
          <w:tcPr>
            <w:tcW w:w="1800" w:type="dxa"/>
            <w:tcBorders>
              <w:top w:val="single" w:sz="4" w:space="0" w:color="9BC2E6"/>
              <w:left w:val="nil"/>
              <w:bottom w:val="single" w:sz="4" w:space="0" w:color="9BC2E6"/>
              <w:right w:val="nil"/>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302.2 With Limited Vision</w:t>
            </w:r>
          </w:p>
        </w:tc>
        <w:tc>
          <w:tcPr>
            <w:tcW w:w="7555" w:type="dxa"/>
            <w:tcBorders>
              <w:top w:val="single" w:sz="4" w:space="0" w:color="9BC2E6"/>
              <w:left w:val="nil"/>
              <w:bottom w:val="single" w:sz="4" w:space="0" w:color="9BC2E6"/>
              <w:right w:val="single" w:sz="4" w:space="0" w:color="9BC2E6"/>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A92592" w:rsidRPr="00A92592" w:rsidTr="00A92592">
        <w:trPr>
          <w:trHeight w:val="1020"/>
        </w:trPr>
        <w:tc>
          <w:tcPr>
            <w:tcW w:w="1800" w:type="dxa"/>
            <w:tcBorders>
              <w:top w:val="single" w:sz="4" w:space="0" w:color="9BC2E6"/>
              <w:left w:val="nil"/>
              <w:bottom w:val="single" w:sz="4" w:space="0" w:color="9BC2E6"/>
              <w:right w:val="nil"/>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302.7 With Limited Manipulation</w:t>
            </w:r>
          </w:p>
        </w:tc>
        <w:tc>
          <w:tcPr>
            <w:tcW w:w="7555" w:type="dxa"/>
            <w:tcBorders>
              <w:top w:val="single" w:sz="4" w:space="0" w:color="9BC2E6"/>
              <w:left w:val="nil"/>
              <w:bottom w:val="single" w:sz="4" w:space="0" w:color="9BC2E6"/>
              <w:right w:val="single" w:sz="4" w:space="0" w:color="9BC2E6"/>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Some users may not be able to perform actions that require fine motor control (clicking and </w:t>
            </w:r>
            <w:r w:rsidR="009632E5" w:rsidRPr="00A92592">
              <w:rPr>
                <w:rFonts w:ascii="Calibri" w:eastAsia="Times New Roman" w:hAnsi="Calibri" w:cs="Calibri"/>
                <w:color w:val="000000"/>
                <w:sz w:val="20"/>
                <w:szCs w:val="20"/>
              </w:rPr>
              <w:t>dragging</w:t>
            </w:r>
            <w:r w:rsidRPr="00A92592">
              <w:rPr>
                <w:rFonts w:ascii="Calibri" w:eastAsia="Times New Roman" w:hAnsi="Calibri" w:cs="Calibri"/>
                <w:color w:val="000000"/>
                <w:sz w:val="20"/>
                <w:szCs w:val="20"/>
              </w:rPr>
              <w:t xml:space="preserve">), path dependent gestures (pattern-based </w:t>
            </w:r>
            <w:r w:rsidR="009632E5" w:rsidRPr="00A92592">
              <w:rPr>
                <w:rFonts w:ascii="Calibri" w:eastAsia="Times New Roman" w:hAnsi="Calibri" w:cs="Calibri"/>
                <w:color w:val="000000"/>
                <w:sz w:val="20"/>
                <w:szCs w:val="20"/>
              </w:rPr>
              <w:t>passcodes</w:t>
            </w:r>
            <w:r w:rsidRPr="00A92592">
              <w:rPr>
                <w:rFonts w:ascii="Calibri" w:eastAsia="Times New Roman" w:hAnsi="Calibri" w:cs="Calibri"/>
                <w:color w:val="000000"/>
                <w:sz w:val="20"/>
                <w:szCs w:val="20"/>
              </w:rPr>
              <w:t>),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A92592" w:rsidRPr="00A92592" w:rsidTr="00A92592">
        <w:trPr>
          <w:trHeight w:val="1275"/>
        </w:trPr>
        <w:tc>
          <w:tcPr>
            <w:tcW w:w="1800" w:type="dxa"/>
            <w:tcBorders>
              <w:top w:val="single" w:sz="4" w:space="0" w:color="9BC2E6"/>
              <w:left w:val="nil"/>
              <w:bottom w:val="single" w:sz="4" w:space="0" w:color="9BC2E6"/>
              <w:right w:val="nil"/>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302.8 With Limited Reach and Strength</w:t>
            </w:r>
          </w:p>
        </w:tc>
        <w:tc>
          <w:tcPr>
            <w:tcW w:w="7555" w:type="dxa"/>
            <w:tcBorders>
              <w:top w:val="single" w:sz="4" w:space="0" w:color="9BC2E6"/>
              <w:left w:val="nil"/>
              <w:bottom w:val="single" w:sz="4" w:space="0" w:color="9BC2E6"/>
              <w:right w:val="single" w:sz="4" w:space="0" w:color="9BC2E6"/>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bl>
    <w:p w:rsidR="00A92592" w:rsidRDefault="00A92592" w:rsidP="008C15C4"/>
    <w:p w:rsidR="00A92592" w:rsidRDefault="00A92592">
      <w:r>
        <w:br w:type="page"/>
      </w:r>
    </w:p>
    <w:p w:rsidR="00A92592" w:rsidRDefault="00A92592" w:rsidP="00A92592">
      <w:pPr>
        <w:pStyle w:val="Heading3"/>
      </w:pPr>
      <w:r w:rsidRPr="00A92592">
        <w:t>2.1.2 No Keyboard Trap</w:t>
      </w:r>
    </w:p>
    <w:p w:rsidR="00A92592" w:rsidRDefault="00A92592" w:rsidP="00A92592">
      <w:r>
        <w:t xml:space="preserve">Methods and techniques related to </w:t>
      </w:r>
      <w:r w:rsidRPr="00A92592">
        <w:t>2.1.2 No Keyboard Trap</w:t>
      </w:r>
      <w:r>
        <w:t xml:space="preserve"> can affect the following types of disabilities:</w:t>
      </w:r>
    </w:p>
    <w:tbl>
      <w:tblPr>
        <w:tblW w:w="0" w:type="auto"/>
        <w:tblLook w:val="04A0" w:firstRow="1" w:lastRow="0" w:firstColumn="1" w:lastColumn="0" w:noHBand="0" w:noVBand="1"/>
      </w:tblPr>
      <w:tblGrid>
        <w:gridCol w:w="1800"/>
        <w:gridCol w:w="7555"/>
      </w:tblGrid>
      <w:tr w:rsidR="00A92592" w:rsidRPr="00A92592" w:rsidTr="00A92592">
        <w:trPr>
          <w:trHeight w:val="300"/>
          <w:tblHeader/>
        </w:trPr>
        <w:tc>
          <w:tcPr>
            <w:tcW w:w="1800" w:type="dxa"/>
            <w:tcBorders>
              <w:top w:val="single" w:sz="4" w:space="0" w:color="9BC2E6"/>
              <w:left w:val="nil"/>
              <w:bottom w:val="single" w:sz="4" w:space="0" w:color="9BC2E6"/>
              <w:right w:val="nil"/>
            </w:tcBorders>
            <w:shd w:val="clear" w:color="5B9BD5" w:fill="5B9BD5"/>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Type of Disability</w:t>
            </w:r>
          </w:p>
        </w:tc>
        <w:tc>
          <w:tcPr>
            <w:tcW w:w="7555" w:type="dxa"/>
            <w:tcBorders>
              <w:top w:val="single" w:sz="4" w:space="0" w:color="9BC2E6"/>
              <w:left w:val="nil"/>
              <w:bottom w:val="single" w:sz="4" w:space="0" w:color="9BC2E6"/>
              <w:right w:val="single" w:sz="4" w:space="0" w:color="9BC2E6"/>
            </w:tcBorders>
            <w:shd w:val="clear" w:color="5B9BD5" w:fill="5B9BD5"/>
            <w:noWrap/>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Description of Impact</w:t>
            </w:r>
          </w:p>
        </w:tc>
      </w:tr>
      <w:tr w:rsidR="00A92592" w:rsidRPr="00A92592" w:rsidTr="00A92592">
        <w:trPr>
          <w:trHeight w:val="1020"/>
        </w:trPr>
        <w:tc>
          <w:tcPr>
            <w:tcW w:w="1800" w:type="dxa"/>
            <w:tcBorders>
              <w:top w:val="single" w:sz="4" w:space="0" w:color="9BC2E6"/>
              <w:left w:val="nil"/>
              <w:bottom w:val="single" w:sz="4" w:space="0" w:color="9BC2E6"/>
              <w:right w:val="nil"/>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302.1 Without Vision</w:t>
            </w:r>
          </w:p>
        </w:tc>
        <w:tc>
          <w:tcPr>
            <w:tcW w:w="7555" w:type="dxa"/>
            <w:tcBorders>
              <w:top w:val="single" w:sz="4" w:space="0" w:color="9BC2E6"/>
              <w:left w:val="nil"/>
              <w:bottom w:val="single" w:sz="4" w:space="0" w:color="9BC2E6"/>
              <w:right w:val="single" w:sz="4" w:space="0" w:color="9BC2E6"/>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A92592" w:rsidRPr="00A92592" w:rsidTr="00A92592">
        <w:trPr>
          <w:trHeight w:val="1530"/>
        </w:trPr>
        <w:tc>
          <w:tcPr>
            <w:tcW w:w="1800" w:type="dxa"/>
            <w:tcBorders>
              <w:top w:val="single" w:sz="4" w:space="0" w:color="9BC2E6"/>
              <w:left w:val="nil"/>
              <w:bottom w:val="single" w:sz="4" w:space="0" w:color="9BC2E6"/>
              <w:right w:val="nil"/>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302.2 With Limited Vision</w:t>
            </w:r>
          </w:p>
        </w:tc>
        <w:tc>
          <w:tcPr>
            <w:tcW w:w="7555" w:type="dxa"/>
            <w:tcBorders>
              <w:top w:val="single" w:sz="4" w:space="0" w:color="9BC2E6"/>
              <w:left w:val="nil"/>
              <w:bottom w:val="single" w:sz="4" w:space="0" w:color="9BC2E6"/>
              <w:right w:val="single" w:sz="4" w:space="0" w:color="9BC2E6"/>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A92592" w:rsidRPr="00A92592" w:rsidTr="00A92592">
        <w:trPr>
          <w:trHeight w:val="1020"/>
        </w:trPr>
        <w:tc>
          <w:tcPr>
            <w:tcW w:w="1800" w:type="dxa"/>
            <w:tcBorders>
              <w:top w:val="single" w:sz="4" w:space="0" w:color="9BC2E6"/>
              <w:left w:val="nil"/>
              <w:bottom w:val="single" w:sz="4" w:space="0" w:color="9BC2E6"/>
              <w:right w:val="nil"/>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302.7 With Limited Manipulation</w:t>
            </w:r>
          </w:p>
        </w:tc>
        <w:tc>
          <w:tcPr>
            <w:tcW w:w="7555" w:type="dxa"/>
            <w:tcBorders>
              <w:top w:val="single" w:sz="4" w:space="0" w:color="9BC2E6"/>
              <w:left w:val="nil"/>
              <w:bottom w:val="single" w:sz="4" w:space="0" w:color="9BC2E6"/>
              <w:right w:val="single" w:sz="4" w:space="0" w:color="9BC2E6"/>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Some users may not be able to perform actions that require fine motor control (clicking and </w:t>
            </w:r>
            <w:r w:rsidR="009632E5" w:rsidRPr="00A92592">
              <w:rPr>
                <w:rFonts w:ascii="Calibri" w:eastAsia="Times New Roman" w:hAnsi="Calibri" w:cs="Calibri"/>
                <w:color w:val="000000"/>
                <w:sz w:val="20"/>
                <w:szCs w:val="20"/>
              </w:rPr>
              <w:t>dragging</w:t>
            </w:r>
            <w:r w:rsidRPr="00A92592">
              <w:rPr>
                <w:rFonts w:ascii="Calibri" w:eastAsia="Times New Roman" w:hAnsi="Calibri" w:cs="Calibri"/>
                <w:color w:val="000000"/>
                <w:sz w:val="20"/>
                <w:szCs w:val="20"/>
              </w:rPr>
              <w:t xml:space="preserve">), path dependent gestures (pattern-based </w:t>
            </w:r>
            <w:r w:rsidR="009632E5" w:rsidRPr="00A92592">
              <w:rPr>
                <w:rFonts w:ascii="Calibri" w:eastAsia="Times New Roman" w:hAnsi="Calibri" w:cs="Calibri"/>
                <w:color w:val="000000"/>
                <w:sz w:val="20"/>
                <w:szCs w:val="20"/>
              </w:rPr>
              <w:t>passcodes</w:t>
            </w:r>
            <w:r w:rsidRPr="00A92592">
              <w:rPr>
                <w:rFonts w:ascii="Calibri" w:eastAsia="Times New Roman" w:hAnsi="Calibri" w:cs="Calibri"/>
                <w:color w:val="000000"/>
                <w:sz w:val="20"/>
                <w:szCs w:val="20"/>
              </w:rPr>
              <w:t>),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A92592" w:rsidRPr="00A92592" w:rsidTr="00A92592">
        <w:trPr>
          <w:trHeight w:val="1275"/>
        </w:trPr>
        <w:tc>
          <w:tcPr>
            <w:tcW w:w="1800" w:type="dxa"/>
            <w:tcBorders>
              <w:top w:val="single" w:sz="4" w:space="0" w:color="9BC2E6"/>
              <w:left w:val="nil"/>
              <w:bottom w:val="single" w:sz="4" w:space="0" w:color="9BC2E6"/>
              <w:right w:val="nil"/>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302.8 With Limited Reach and Strength</w:t>
            </w:r>
          </w:p>
        </w:tc>
        <w:tc>
          <w:tcPr>
            <w:tcW w:w="7555" w:type="dxa"/>
            <w:tcBorders>
              <w:top w:val="single" w:sz="4" w:space="0" w:color="9BC2E6"/>
              <w:left w:val="nil"/>
              <w:bottom w:val="single" w:sz="4" w:space="0" w:color="9BC2E6"/>
              <w:right w:val="single" w:sz="4" w:space="0" w:color="9BC2E6"/>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bl>
    <w:p w:rsidR="00A92592" w:rsidRDefault="00A92592" w:rsidP="008C15C4"/>
    <w:p w:rsidR="00A92592" w:rsidRDefault="00A92592">
      <w:r>
        <w:br w:type="page"/>
      </w:r>
    </w:p>
    <w:p w:rsidR="009632E5" w:rsidRDefault="009632E5" w:rsidP="009632E5">
      <w:pPr>
        <w:pStyle w:val="Heading2"/>
      </w:pPr>
      <w:r>
        <w:t>Guideline 2.2 – Enough Time</w:t>
      </w:r>
    </w:p>
    <w:p w:rsidR="00A92592" w:rsidRDefault="00A92592" w:rsidP="00A92592">
      <w:pPr>
        <w:pStyle w:val="Heading3"/>
      </w:pPr>
      <w:r w:rsidRPr="00A92592">
        <w:t>2.2.1 Timing Adjustable</w:t>
      </w:r>
    </w:p>
    <w:p w:rsidR="00A92592" w:rsidRDefault="00A92592" w:rsidP="00A92592">
      <w:r>
        <w:t xml:space="preserve">Methods and techniques related to </w:t>
      </w:r>
      <w:r w:rsidRPr="00A92592">
        <w:t>2.2.1 Timing Adjustable</w:t>
      </w:r>
      <w:r>
        <w:t xml:space="preserve"> can affect the following types of disabilities:</w:t>
      </w:r>
    </w:p>
    <w:tbl>
      <w:tblPr>
        <w:tblW w:w="0" w:type="auto"/>
        <w:tblLayout w:type="fixed"/>
        <w:tblLook w:val="04A0" w:firstRow="1" w:lastRow="0" w:firstColumn="1" w:lastColumn="0" w:noHBand="0" w:noVBand="1"/>
        <w:tblPrChange w:id="26" w:author="Soon, Cliff A" w:date="2018-10-02T14:25:00Z">
          <w:tblPr>
            <w:tblW w:w="0" w:type="auto"/>
            <w:tblLook w:val="04A0" w:firstRow="1" w:lastRow="0" w:firstColumn="1" w:lastColumn="0" w:noHBand="0" w:noVBand="1"/>
          </w:tblPr>
        </w:tblPrChange>
      </w:tblPr>
      <w:tblGrid>
        <w:gridCol w:w="1980"/>
        <w:gridCol w:w="7375"/>
        <w:tblGridChange w:id="27">
          <w:tblGrid>
            <w:gridCol w:w="516"/>
            <w:gridCol w:w="1464"/>
            <w:gridCol w:w="7375"/>
          </w:tblGrid>
        </w:tblGridChange>
      </w:tblGrid>
      <w:tr w:rsidR="00A92592" w:rsidRPr="00A92592" w:rsidTr="004B0F38">
        <w:trPr>
          <w:trHeight w:val="300"/>
          <w:tblHeader/>
          <w:trPrChange w:id="28" w:author="Soon, Cliff A" w:date="2018-10-02T14:25:00Z">
            <w:trPr>
              <w:trHeight w:val="300"/>
              <w:tblHeader/>
            </w:trPr>
          </w:trPrChange>
        </w:trPr>
        <w:tc>
          <w:tcPr>
            <w:tcW w:w="1980" w:type="dxa"/>
            <w:tcBorders>
              <w:top w:val="single" w:sz="4" w:space="0" w:color="9BC2E6"/>
              <w:left w:val="nil"/>
              <w:bottom w:val="single" w:sz="4" w:space="0" w:color="9BC2E6"/>
              <w:right w:val="nil"/>
            </w:tcBorders>
            <w:shd w:val="clear" w:color="5B9BD5" w:fill="5B9BD5"/>
            <w:vAlign w:val="bottom"/>
            <w:hideMark/>
            <w:tcPrChange w:id="29" w:author="Soon, Cliff A" w:date="2018-10-02T14:25:00Z">
              <w:tcPr>
                <w:tcW w:w="0" w:type="auto"/>
                <w:tcBorders>
                  <w:top w:val="single" w:sz="4" w:space="0" w:color="9BC2E6"/>
                  <w:left w:val="nil"/>
                  <w:bottom w:val="single" w:sz="4" w:space="0" w:color="9BC2E6"/>
                  <w:right w:val="nil"/>
                </w:tcBorders>
                <w:shd w:val="clear" w:color="5B9BD5" w:fill="5B9BD5"/>
                <w:vAlign w:val="bottom"/>
                <w:hideMark/>
              </w:tcPr>
            </w:tcPrChange>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Type of Disability</w:t>
            </w:r>
          </w:p>
        </w:tc>
        <w:tc>
          <w:tcPr>
            <w:tcW w:w="7375" w:type="dxa"/>
            <w:tcBorders>
              <w:top w:val="single" w:sz="4" w:space="0" w:color="9BC2E6"/>
              <w:left w:val="nil"/>
              <w:bottom w:val="single" w:sz="4" w:space="0" w:color="9BC2E6"/>
              <w:right w:val="single" w:sz="4" w:space="0" w:color="9BC2E6"/>
            </w:tcBorders>
            <w:shd w:val="clear" w:color="5B9BD5" w:fill="5B9BD5"/>
            <w:noWrap/>
            <w:vAlign w:val="bottom"/>
            <w:hideMark/>
            <w:tcPrChange w:id="30" w:author="Soon, Cliff A" w:date="2018-10-02T14:25:00Z">
              <w:tcPr>
                <w:tcW w:w="0" w:type="auto"/>
                <w:gridSpan w:val="2"/>
                <w:tcBorders>
                  <w:top w:val="single" w:sz="4" w:space="0" w:color="9BC2E6"/>
                  <w:left w:val="nil"/>
                  <w:bottom w:val="single" w:sz="4" w:space="0" w:color="9BC2E6"/>
                  <w:right w:val="single" w:sz="4" w:space="0" w:color="9BC2E6"/>
                </w:tcBorders>
                <w:shd w:val="clear" w:color="5B9BD5" w:fill="5B9BD5"/>
                <w:noWrap/>
                <w:vAlign w:val="bottom"/>
                <w:hideMark/>
              </w:tcPr>
            </w:tcPrChange>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Description of Impact</w:t>
            </w:r>
          </w:p>
        </w:tc>
      </w:tr>
      <w:tr w:rsidR="0002476D" w:rsidRPr="00A92592" w:rsidTr="004B0F38">
        <w:trPr>
          <w:trHeight w:val="1020"/>
        </w:trPr>
        <w:tc>
          <w:tcPr>
            <w:tcW w:w="1980" w:type="dxa"/>
            <w:tcBorders>
              <w:top w:val="single" w:sz="4" w:space="0" w:color="9BC2E6"/>
              <w:left w:val="nil"/>
              <w:bottom w:val="single" w:sz="4" w:space="0" w:color="9BC2E6"/>
              <w:right w:val="nil"/>
            </w:tcBorders>
            <w:shd w:val="clear" w:color="DDEBF7" w:fill="DDEBF7"/>
          </w:tcPr>
          <w:p w:rsidR="0002476D" w:rsidRPr="00A92592" w:rsidRDefault="0002476D" w:rsidP="0002476D">
            <w:pPr>
              <w:spacing w:after="0" w:line="240" w:lineRule="auto"/>
              <w:rPr>
                <w:rFonts w:ascii="Calibri" w:eastAsia="Times New Roman" w:hAnsi="Calibri" w:cs="Calibri"/>
                <w:color w:val="000000"/>
                <w:sz w:val="20"/>
                <w:szCs w:val="20"/>
              </w:rPr>
            </w:pPr>
            <w:commentRangeStart w:id="31"/>
            <w:ins w:id="32" w:author="Soon, Cliff A" w:date="2018-10-02T14:25:00Z">
              <w:r w:rsidRPr="00A92592">
                <w:rPr>
                  <w:rFonts w:ascii="Calibri" w:eastAsia="Times New Roman" w:hAnsi="Calibri" w:cs="Calibri"/>
                  <w:color w:val="000000"/>
                  <w:sz w:val="20"/>
                  <w:szCs w:val="20"/>
                </w:rPr>
                <w:t>302</w:t>
              </w:r>
            </w:ins>
            <w:commentRangeEnd w:id="31"/>
            <w:r w:rsidR="00657D8E">
              <w:rPr>
                <w:rStyle w:val="CommentReference"/>
              </w:rPr>
              <w:commentReference w:id="31"/>
            </w:r>
            <w:ins w:id="33" w:author="Soon, Cliff A" w:date="2018-10-02T14:25:00Z">
              <w:r w:rsidRPr="00A92592">
                <w:rPr>
                  <w:rFonts w:ascii="Calibri" w:eastAsia="Times New Roman" w:hAnsi="Calibri" w:cs="Calibri"/>
                  <w:color w:val="000000"/>
                  <w:sz w:val="20"/>
                  <w:szCs w:val="20"/>
                </w:rPr>
                <w:t>.1 Without Vision</w:t>
              </w:r>
            </w:ins>
          </w:p>
        </w:tc>
        <w:tc>
          <w:tcPr>
            <w:tcW w:w="7375" w:type="dxa"/>
            <w:tcBorders>
              <w:top w:val="single" w:sz="4" w:space="0" w:color="9BC2E6"/>
              <w:left w:val="nil"/>
              <w:bottom w:val="single" w:sz="4" w:space="0" w:color="9BC2E6"/>
              <w:right w:val="single" w:sz="4" w:space="0" w:color="9BC2E6"/>
            </w:tcBorders>
            <w:shd w:val="clear" w:color="DDEBF7" w:fill="DDEBF7"/>
          </w:tcPr>
          <w:p w:rsidR="0002476D" w:rsidRPr="00A92592" w:rsidRDefault="0002476D" w:rsidP="0002476D">
            <w:pPr>
              <w:spacing w:after="0" w:line="240" w:lineRule="auto"/>
              <w:rPr>
                <w:rFonts w:ascii="Calibri" w:eastAsia="Times New Roman" w:hAnsi="Calibri" w:cs="Calibri"/>
                <w:color w:val="000000"/>
                <w:sz w:val="20"/>
                <w:szCs w:val="20"/>
              </w:rPr>
            </w:pPr>
            <w:ins w:id="34" w:author="Soon, Cliff A" w:date="2018-10-02T14:25:00Z">
              <w:r w:rsidRPr="00A92592">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ins>
          </w:p>
        </w:tc>
      </w:tr>
      <w:tr w:rsidR="0002476D" w:rsidRPr="00A92592" w:rsidTr="0002476D">
        <w:trPr>
          <w:trHeight w:val="1020"/>
        </w:trPr>
        <w:tc>
          <w:tcPr>
            <w:tcW w:w="1980" w:type="dxa"/>
            <w:tcBorders>
              <w:top w:val="single" w:sz="4" w:space="0" w:color="9BC2E6"/>
              <w:left w:val="nil"/>
              <w:bottom w:val="single" w:sz="4" w:space="0" w:color="9BC2E6"/>
              <w:right w:val="nil"/>
            </w:tcBorders>
            <w:shd w:val="clear" w:color="auto" w:fill="auto"/>
          </w:tcPr>
          <w:p w:rsidR="0002476D" w:rsidRPr="0002476D" w:rsidRDefault="0002476D" w:rsidP="0002476D">
            <w:pPr>
              <w:spacing w:after="0" w:line="240" w:lineRule="auto"/>
              <w:rPr>
                <w:rFonts w:ascii="Calibri" w:eastAsia="Times New Roman" w:hAnsi="Calibri" w:cs="Calibri"/>
                <w:color w:val="000000"/>
                <w:sz w:val="20"/>
                <w:szCs w:val="20"/>
              </w:rPr>
            </w:pPr>
            <w:ins w:id="35" w:author="Soon, Cliff A" w:date="2018-10-02T14:25:00Z">
              <w:r w:rsidRPr="0002476D">
                <w:rPr>
                  <w:rFonts w:ascii="Calibri" w:eastAsia="Times New Roman" w:hAnsi="Calibri" w:cs="Calibri"/>
                  <w:color w:val="000000"/>
                  <w:sz w:val="20"/>
                  <w:szCs w:val="20"/>
                </w:rPr>
                <w:t>302.</w:t>
              </w:r>
              <w:commentRangeStart w:id="36"/>
              <w:r w:rsidRPr="0002476D">
                <w:rPr>
                  <w:rFonts w:ascii="Calibri" w:eastAsia="Times New Roman" w:hAnsi="Calibri" w:cs="Calibri"/>
                  <w:color w:val="000000"/>
                  <w:sz w:val="20"/>
                  <w:szCs w:val="20"/>
                </w:rPr>
                <w:t>2</w:t>
              </w:r>
            </w:ins>
            <w:commentRangeEnd w:id="36"/>
            <w:r w:rsidR="00657D8E">
              <w:rPr>
                <w:rStyle w:val="CommentReference"/>
              </w:rPr>
              <w:commentReference w:id="36"/>
            </w:r>
            <w:ins w:id="37" w:author="Soon, Cliff A" w:date="2018-10-02T14:25:00Z">
              <w:r w:rsidRPr="0002476D">
                <w:rPr>
                  <w:rFonts w:ascii="Calibri" w:eastAsia="Times New Roman" w:hAnsi="Calibri" w:cs="Calibri"/>
                  <w:color w:val="000000"/>
                  <w:sz w:val="20"/>
                  <w:szCs w:val="20"/>
                </w:rPr>
                <w:t xml:space="preserve"> With Limited Vision</w:t>
              </w:r>
            </w:ins>
          </w:p>
        </w:tc>
        <w:tc>
          <w:tcPr>
            <w:tcW w:w="7375" w:type="dxa"/>
            <w:tcBorders>
              <w:top w:val="single" w:sz="4" w:space="0" w:color="9BC2E6"/>
              <w:left w:val="nil"/>
              <w:bottom w:val="single" w:sz="4" w:space="0" w:color="9BC2E6"/>
              <w:right w:val="single" w:sz="4" w:space="0" w:color="9BC2E6"/>
            </w:tcBorders>
            <w:shd w:val="clear" w:color="auto" w:fill="auto"/>
          </w:tcPr>
          <w:p w:rsidR="0002476D" w:rsidRPr="0002476D" w:rsidRDefault="0002476D" w:rsidP="0002476D">
            <w:pPr>
              <w:spacing w:after="0" w:line="240" w:lineRule="auto"/>
              <w:rPr>
                <w:rFonts w:ascii="Calibri" w:eastAsia="Times New Roman" w:hAnsi="Calibri" w:cs="Calibri"/>
                <w:color w:val="000000"/>
                <w:sz w:val="20"/>
                <w:szCs w:val="20"/>
              </w:rPr>
            </w:pPr>
            <w:ins w:id="38" w:author="Soon, Cliff A" w:date="2018-10-02T14:25:00Z">
              <w:r w:rsidRPr="0002476D">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ins>
          </w:p>
        </w:tc>
      </w:tr>
      <w:tr w:rsidR="0002476D" w:rsidRPr="00A92592" w:rsidTr="004B0F38">
        <w:trPr>
          <w:trHeight w:val="1020"/>
        </w:trPr>
        <w:tc>
          <w:tcPr>
            <w:tcW w:w="1980" w:type="dxa"/>
            <w:tcBorders>
              <w:top w:val="single" w:sz="4" w:space="0" w:color="9BC2E6"/>
              <w:left w:val="nil"/>
              <w:bottom w:val="single" w:sz="4" w:space="0" w:color="9BC2E6"/>
              <w:right w:val="nil"/>
            </w:tcBorders>
            <w:shd w:val="clear" w:color="DDEBF7" w:fill="DDEBF7"/>
          </w:tcPr>
          <w:p w:rsidR="0002476D" w:rsidRPr="00A92592" w:rsidRDefault="0002476D" w:rsidP="0002476D">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302.7 With Limited Manipulation</w:t>
            </w:r>
          </w:p>
        </w:tc>
        <w:tc>
          <w:tcPr>
            <w:tcW w:w="7375" w:type="dxa"/>
            <w:tcBorders>
              <w:top w:val="single" w:sz="4" w:space="0" w:color="9BC2E6"/>
              <w:left w:val="nil"/>
              <w:bottom w:val="single" w:sz="4" w:space="0" w:color="9BC2E6"/>
              <w:right w:val="single" w:sz="4" w:space="0" w:color="9BC2E6"/>
            </w:tcBorders>
            <w:shd w:val="clear" w:color="DDEBF7" w:fill="DDEBF7"/>
          </w:tcPr>
          <w:p w:rsidR="0002476D" w:rsidRPr="00A92592" w:rsidRDefault="0002476D" w:rsidP="0002476D">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02476D" w:rsidRPr="00A92592" w:rsidTr="004B0F38">
        <w:trPr>
          <w:trHeight w:val="1275"/>
          <w:trPrChange w:id="39" w:author="Soon, Cliff A" w:date="2018-10-02T14:25:00Z">
            <w:trPr>
              <w:trHeight w:val="1275"/>
            </w:trPr>
          </w:trPrChange>
        </w:trPr>
        <w:tc>
          <w:tcPr>
            <w:tcW w:w="1980" w:type="dxa"/>
            <w:tcBorders>
              <w:top w:val="single" w:sz="4" w:space="0" w:color="9BC2E6"/>
              <w:left w:val="nil"/>
              <w:bottom w:val="single" w:sz="4" w:space="0" w:color="9BC2E6"/>
              <w:right w:val="nil"/>
            </w:tcBorders>
            <w:shd w:val="clear" w:color="auto" w:fill="auto"/>
            <w:hideMark/>
            <w:tcPrChange w:id="40" w:author="Soon, Cliff A" w:date="2018-10-02T14:25:00Z">
              <w:tcPr>
                <w:tcW w:w="0" w:type="auto"/>
                <w:tcBorders>
                  <w:top w:val="single" w:sz="4" w:space="0" w:color="9BC2E6"/>
                  <w:left w:val="nil"/>
                  <w:bottom w:val="single" w:sz="4" w:space="0" w:color="9BC2E6"/>
                  <w:right w:val="nil"/>
                </w:tcBorders>
                <w:shd w:val="clear" w:color="auto" w:fill="auto"/>
                <w:hideMark/>
              </w:tcPr>
            </w:tcPrChange>
          </w:tcPr>
          <w:p w:rsidR="0002476D" w:rsidRPr="00A92592" w:rsidRDefault="0002476D" w:rsidP="0002476D">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302.8 With Limited Reach and Strength</w:t>
            </w:r>
          </w:p>
        </w:tc>
        <w:tc>
          <w:tcPr>
            <w:tcW w:w="7375" w:type="dxa"/>
            <w:tcBorders>
              <w:top w:val="single" w:sz="4" w:space="0" w:color="9BC2E6"/>
              <w:left w:val="nil"/>
              <w:bottom w:val="single" w:sz="4" w:space="0" w:color="9BC2E6"/>
              <w:right w:val="single" w:sz="4" w:space="0" w:color="9BC2E6"/>
            </w:tcBorders>
            <w:shd w:val="clear" w:color="auto" w:fill="auto"/>
            <w:hideMark/>
            <w:tcPrChange w:id="41" w:author="Soon, Cliff A" w:date="2018-10-02T14:25:00Z">
              <w:tcPr>
                <w:tcW w:w="0" w:type="auto"/>
                <w:gridSpan w:val="2"/>
                <w:tcBorders>
                  <w:top w:val="single" w:sz="4" w:space="0" w:color="9BC2E6"/>
                  <w:left w:val="nil"/>
                  <w:bottom w:val="single" w:sz="4" w:space="0" w:color="9BC2E6"/>
                  <w:right w:val="single" w:sz="4" w:space="0" w:color="9BC2E6"/>
                </w:tcBorders>
                <w:shd w:val="clear" w:color="auto" w:fill="auto"/>
                <w:hideMark/>
              </w:tcPr>
            </w:tcPrChange>
          </w:tcPr>
          <w:p w:rsidR="0002476D" w:rsidRPr="00A92592" w:rsidRDefault="0002476D" w:rsidP="0002476D">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02476D" w:rsidRPr="00A92592" w:rsidTr="004B0F38">
        <w:trPr>
          <w:trHeight w:val="1020"/>
          <w:trPrChange w:id="42" w:author="Soon, Cliff A" w:date="2018-10-02T14:25:00Z">
            <w:trPr>
              <w:trHeight w:val="1020"/>
            </w:trPr>
          </w:trPrChange>
        </w:trPr>
        <w:tc>
          <w:tcPr>
            <w:tcW w:w="1980" w:type="dxa"/>
            <w:tcBorders>
              <w:top w:val="single" w:sz="4" w:space="0" w:color="9BC2E6"/>
              <w:left w:val="nil"/>
              <w:bottom w:val="single" w:sz="4" w:space="0" w:color="9BC2E6"/>
              <w:right w:val="nil"/>
            </w:tcBorders>
            <w:shd w:val="clear" w:color="DDEBF7" w:fill="DDEBF7"/>
            <w:hideMark/>
            <w:tcPrChange w:id="43" w:author="Soon, Cliff A" w:date="2018-10-02T14:25:00Z">
              <w:tcPr>
                <w:tcW w:w="0" w:type="auto"/>
                <w:tcBorders>
                  <w:top w:val="single" w:sz="4" w:space="0" w:color="9BC2E6"/>
                  <w:left w:val="nil"/>
                  <w:bottom w:val="single" w:sz="4" w:space="0" w:color="9BC2E6"/>
                  <w:right w:val="nil"/>
                </w:tcBorders>
                <w:shd w:val="clear" w:color="DDEBF7" w:fill="DDEBF7"/>
                <w:hideMark/>
              </w:tcPr>
            </w:tcPrChange>
          </w:tcPr>
          <w:p w:rsidR="0002476D" w:rsidRPr="00A92592" w:rsidRDefault="0002476D" w:rsidP="0002476D">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302.9 With Limited Language, Cognitive, and Learning Abilities</w:t>
            </w:r>
          </w:p>
        </w:tc>
        <w:tc>
          <w:tcPr>
            <w:tcW w:w="7375" w:type="dxa"/>
            <w:tcBorders>
              <w:top w:val="single" w:sz="4" w:space="0" w:color="9BC2E6"/>
              <w:left w:val="nil"/>
              <w:bottom w:val="single" w:sz="4" w:space="0" w:color="9BC2E6"/>
              <w:right w:val="single" w:sz="4" w:space="0" w:color="9BC2E6"/>
            </w:tcBorders>
            <w:shd w:val="clear" w:color="DDEBF7" w:fill="DDEBF7"/>
            <w:hideMark/>
            <w:tcPrChange w:id="44" w:author="Soon, Cliff A" w:date="2018-10-02T14:25:00Z">
              <w:tcPr>
                <w:tcW w:w="0" w:type="auto"/>
                <w:gridSpan w:val="2"/>
                <w:tcBorders>
                  <w:top w:val="single" w:sz="4" w:space="0" w:color="9BC2E6"/>
                  <w:left w:val="nil"/>
                  <w:bottom w:val="single" w:sz="4" w:space="0" w:color="9BC2E6"/>
                  <w:right w:val="single" w:sz="4" w:space="0" w:color="9BC2E6"/>
                </w:tcBorders>
                <w:shd w:val="clear" w:color="DDEBF7" w:fill="DDEBF7"/>
                <w:hideMark/>
              </w:tcPr>
            </w:tcPrChange>
          </w:tcPr>
          <w:p w:rsidR="0002476D" w:rsidRPr="00A92592" w:rsidRDefault="0002476D" w:rsidP="0002476D">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A92592" w:rsidRDefault="00A92592" w:rsidP="008C15C4"/>
    <w:p w:rsidR="00A92592" w:rsidRDefault="00A92592">
      <w:r>
        <w:br w:type="page"/>
      </w:r>
    </w:p>
    <w:p w:rsidR="00A92592" w:rsidRDefault="00A92592" w:rsidP="00A92592">
      <w:pPr>
        <w:pStyle w:val="Heading3"/>
      </w:pPr>
      <w:r w:rsidRPr="00A92592">
        <w:t>2.2.2 Pause, Stop, Hide</w:t>
      </w:r>
    </w:p>
    <w:p w:rsidR="00A92592" w:rsidRDefault="00A92592" w:rsidP="00A92592">
      <w:r>
        <w:t xml:space="preserve">Methods and techniques related to </w:t>
      </w:r>
      <w:r w:rsidRPr="00A92592">
        <w:t>2.2.2 Pause, Stop, Hide</w:t>
      </w:r>
      <w:r>
        <w:t xml:space="preserve"> can affect the following types of disabilities:</w:t>
      </w:r>
    </w:p>
    <w:tbl>
      <w:tblPr>
        <w:tblW w:w="0" w:type="auto"/>
        <w:tblLook w:val="04A0" w:firstRow="1" w:lastRow="0" w:firstColumn="1" w:lastColumn="0" w:noHBand="0" w:noVBand="1"/>
      </w:tblPr>
      <w:tblGrid>
        <w:gridCol w:w="2640"/>
        <w:gridCol w:w="6715"/>
      </w:tblGrid>
      <w:tr w:rsidR="00A92592" w:rsidRPr="00A92592" w:rsidTr="00A92592">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A92592" w:rsidRPr="00A92592" w:rsidRDefault="00A92592" w:rsidP="00A92592">
            <w:pPr>
              <w:spacing w:after="0" w:line="240" w:lineRule="auto"/>
              <w:rPr>
                <w:rFonts w:ascii="Calibri" w:eastAsia="Times New Roman" w:hAnsi="Calibri" w:cs="Calibri"/>
                <w:b/>
                <w:bCs/>
                <w:color w:val="FFFFFF"/>
              </w:rPr>
            </w:pPr>
            <w:r w:rsidRPr="00A92592">
              <w:rPr>
                <w:rFonts w:ascii="Calibri" w:eastAsia="Times New Roman" w:hAnsi="Calibri" w:cs="Calibri"/>
                <w:b/>
                <w:bCs/>
                <w:color w:val="FFFFFF"/>
              </w:rPr>
              <w:t>Description of Impact</w:t>
            </w:r>
          </w:p>
        </w:tc>
      </w:tr>
      <w:tr w:rsidR="00A92592" w:rsidRPr="00A92592" w:rsidTr="00A92592">
        <w:trPr>
          <w:trHeight w:val="1020"/>
        </w:trPr>
        <w:tc>
          <w:tcPr>
            <w:tcW w:w="0" w:type="auto"/>
            <w:tcBorders>
              <w:top w:val="single" w:sz="4" w:space="0" w:color="9BC2E6"/>
              <w:left w:val="nil"/>
              <w:bottom w:val="single" w:sz="4" w:space="0" w:color="9BC2E6"/>
              <w:right w:val="nil"/>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A92592" w:rsidRPr="00A92592" w:rsidTr="00A92592">
        <w:trPr>
          <w:trHeight w:val="1530"/>
        </w:trPr>
        <w:tc>
          <w:tcPr>
            <w:tcW w:w="0" w:type="auto"/>
            <w:tcBorders>
              <w:top w:val="single" w:sz="4" w:space="0" w:color="9BC2E6"/>
              <w:left w:val="nil"/>
              <w:bottom w:val="single" w:sz="4" w:space="0" w:color="9BC2E6"/>
              <w:right w:val="nil"/>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A92592" w:rsidRPr="00A92592" w:rsidTr="00A92592">
        <w:trPr>
          <w:trHeight w:val="510"/>
        </w:trPr>
        <w:tc>
          <w:tcPr>
            <w:tcW w:w="0" w:type="auto"/>
            <w:tcBorders>
              <w:top w:val="single" w:sz="4" w:space="0" w:color="9BC2E6"/>
              <w:left w:val="nil"/>
              <w:bottom w:val="single" w:sz="4" w:space="0" w:color="9BC2E6"/>
              <w:right w:val="nil"/>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P</w:t>
            </w:r>
            <w:r w:rsidRPr="00A92592">
              <w:rPr>
                <w:rFonts w:ascii="Calibri" w:eastAsia="Times New Roman" w:hAnsi="Calibri" w:cs="Calibri"/>
                <w:color w:val="000000"/>
                <w:sz w:val="20"/>
                <w:szCs w:val="20"/>
              </w:rPr>
              <w:t>hotosensitive epilepsy/p</w:t>
            </w:r>
            <w:r>
              <w:rPr>
                <w:rFonts w:ascii="Calibri" w:eastAsia="Times New Roman" w:hAnsi="Calibri" w:cs="Calibri"/>
                <w:color w:val="000000"/>
                <w:sz w:val="20"/>
                <w:szCs w:val="20"/>
              </w:rPr>
              <w:t>hotosensitive seizure disorders</w:t>
            </w:r>
          </w:p>
        </w:tc>
        <w:tc>
          <w:tcPr>
            <w:tcW w:w="0" w:type="auto"/>
            <w:tcBorders>
              <w:top w:val="single" w:sz="4" w:space="0" w:color="9BC2E6"/>
              <w:left w:val="nil"/>
              <w:bottom w:val="single" w:sz="4" w:space="0" w:color="9BC2E6"/>
              <w:right w:val="single" w:sz="4" w:space="0" w:color="9BC2E6"/>
            </w:tcBorders>
            <w:shd w:val="clear" w:color="DDEBF7" w:fill="DDEBF7"/>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Some users may be vulnerable to seizures from content that flashes, blinks, or pulses. Flashing could, therefore, interfere with a user's ability to interact with content or could make the content entirely unusable. Con</w:t>
            </w:r>
            <w:r>
              <w:rPr>
                <w:rFonts w:ascii="Calibri" w:eastAsia="Times New Roman" w:hAnsi="Calibri" w:cs="Calibri"/>
                <w:color w:val="000000"/>
                <w:sz w:val="20"/>
                <w:szCs w:val="20"/>
              </w:rPr>
              <w:t>t</w:t>
            </w:r>
            <w:r w:rsidRPr="00A92592">
              <w:rPr>
                <w:rFonts w:ascii="Calibri" w:eastAsia="Times New Roman" w:hAnsi="Calibri" w:cs="Calibri"/>
                <w:color w:val="000000"/>
                <w:sz w:val="20"/>
                <w:szCs w:val="20"/>
              </w:rPr>
              <w:t>e</w:t>
            </w:r>
            <w:r>
              <w:rPr>
                <w:rFonts w:ascii="Calibri" w:eastAsia="Times New Roman" w:hAnsi="Calibri" w:cs="Calibri"/>
                <w:color w:val="000000"/>
                <w:sz w:val="20"/>
                <w:szCs w:val="20"/>
              </w:rPr>
              <w:t>n</w:t>
            </w:r>
            <w:r w:rsidRPr="00A92592">
              <w:rPr>
                <w:rFonts w:ascii="Calibri" w:eastAsia="Times New Roman" w:hAnsi="Calibri" w:cs="Calibri"/>
                <w:color w:val="000000"/>
                <w:sz w:val="20"/>
                <w:szCs w:val="20"/>
              </w:rPr>
              <w:t>t designers and developers must not include any content that could cause seizures.</w:t>
            </w:r>
          </w:p>
        </w:tc>
      </w:tr>
      <w:tr w:rsidR="00A92592" w:rsidRPr="00A92592" w:rsidTr="00A92592">
        <w:trPr>
          <w:trHeight w:val="1020"/>
        </w:trPr>
        <w:tc>
          <w:tcPr>
            <w:tcW w:w="0" w:type="auto"/>
            <w:tcBorders>
              <w:top w:val="single" w:sz="4" w:space="0" w:color="9BC2E6"/>
              <w:left w:val="nil"/>
              <w:bottom w:val="single" w:sz="4" w:space="0" w:color="9BC2E6"/>
              <w:right w:val="nil"/>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auto" w:fill="auto"/>
            <w:hideMark/>
          </w:tcPr>
          <w:p w:rsidR="00A92592" w:rsidRPr="00A92592" w:rsidRDefault="00A92592" w:rsidP="00A92592">
            <w:pPr>
              <w:spacing w:after="0" w:line="240" w:lineRule="auto"/>
              <w:rPr>
                <w:rFonts w:ascii="Calibri" w:eastAsia="Times New Roman" w:hAnsi="Calibri" w:cs="Calibri"/>
                <w:color w:val="000000"/>
                <w:sz w:val="20"/>
                <w:szCs w:val="20"/>
              </w:rPr>
            </w:pPr>
            <w:r w:rsidRPr="00A92592">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A92592" w:rsidRDefault="00A92592" w:rsidP="008C15C4"/>
    <w:p w:rsidR="009632E5" w:rsidRDefault="009632E5" w:rsidP="009632E5">
      <w:pPr>
        <w:pStyle w:val="Heading2"/>
      </w:pPr>
      <w:r>
        <w:t>Guideline 2.3 – Seizures</w:t>
      </w:r>
    </w:p>
    <w:p w:rsidR="009632E5" w:rsidRDefault="009632E5" w:rsidP="009632E5">
      <w:pPr>
        <w:pStyle w:val="Heading3"/>
      </w:pPr>
      <w:r w:rsidRPr="009632E5">
        <w:t>2.3.1 Three Flashes or Below Threshold</w:t>
      </w:r>
    </w:p>
    <w:p w:rsidR="009632E5" w:rsidRDefault="009632E5" w:rsidP="009632E5">
      <w:r>
        <w:t xml:space="preserve">Methods and techniques related to </w:t>
      </w:r>
      <w:r w:rsidRPr="009632E5">
        <w:t>2.3.1 Three Flashes or Below Threshold</w:t>
      </w:r>
      <w:r>
        <w:t xml:space="preserve"> can affect the following types of disabilities:</w:t>
      </w:r>
    </w:p>
    <w:tbl>
      <w:tblPr>
        <w:tblW w:w="0" w:type="auto"/>
        <w:tblLook w:val="04A0" w:firstRow="1" w:lastRow="0" w:firstColumn="1" w:lastColumn="0" w:noHBand="0" w:noVBand="1"/>
      </w:tblPr>
      <w:tblGrid>
        <w:gridCol w:w="2702"/>
        <w:gridCol w:w="6653"/>
      </w:tblGrid>
      <w:tr w:rsidR="009632E5" w:rsidRPr="009632E5" w:rsidTr="009632E5">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Description of Impact</w:t>
            </w:r>
          </w:p>
        </w:tc>
      </w:tr>
      <w:tr w:rsidR="009632E5" w:rsidRPr="009632E5" w:rsidTr="009632E5">
        <w:trPr>
          <w:trHeight w:val="765"/>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Photosensitive epilepsy/photosensitive seizure disorders)</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be vulnerable to seizures from content that flashes, blinks, or pulses. Flashing could, therefore, interfere with a user's ability to interact with content or could make the content entirely unusable. Content designers and developers must not include any content that could cause seizures.</w:t>
            </w:r>
          </w:p>
        </w:tc>
      </w:tr>
    </w:tbl>
    <w:p w:rsidR="009632E5" w:rsidRDefault="009632E5" w:rsidP="008C15C4"/>
    <w:p w:rsidR="009632E5" w:rsidRDefault="009632E5">
      <w:pPr>
        <w:rPr>
          <w:rFonts w:asciiTheme="majorHAnsi" w:eastAsiaTheme="majorEastAsia" w:hAnsiTheme="majorHAnsi" w:cstheme="majorBidi"/>
          <w:color w:val="2E74B5" w:themeColor="accent1" w:themeShade="BF"/>
          <w:sz w:val="26"/>
          <w:szCs w:val="26"/>
        </w:rPr>
      </w:pPr>
      <w:r>
        <w:br w:type="page"/>
      </w:r>
    </w:p>
    <w:p w:rsidR="009632E5" w:rsidRDefault="009632E5" w:rsidP="009632E5">
      <w:pPr>
        <w:pStyle w:val="Heading2"/>
      </w:pPr>
      <w:r>
        <w:t>Guideline 2.4 – Navigable</w:t>
      </w:r>
    </w:p>
    <w:p w:rsidR="009632E5" w:rsidRDefault="009632E5" w:rsidP="009632E5">
      <w:pPr>
        <w:pStyle w:val="Heading3"/>
      </w:pPr>
      <w:r w:rsidRPr="009632E5">
        <w:t>2.4.1 Bypass Blocks</w:t>
      </w:r>
    </w:p>
    <w:p w:rsidR="009632E5" w:rsidRDefault="009632E5" w:rsidP="009632E5">
      <w:r>
        <w:t xml:space="preserve">Methods and techniques related to </w:t>
      </w:r>
      <w:r w:rsidRPr="009632E5">
        <w:t>2.4.1 Bypass Blocks</w:t>
      </w:r>
      <w:r>
        <w:t xml:space="preserve"> can affect the following types of disabilities:</w:t>
      </w:r>
    </w:p>
    <w:tbl>
      <w:tblPr>
        <w:tblW w:w="0" w:type="auto"/>
        <w:tblLook w:val="04A0" w:firstRow="1" w:lastRow="0" w:firstColumn="1" w:lastColumn="0" w:noHBand="0" w:noVBand="1"/>
      </w:tblPr>
      <w:tblGrid>
        <w:gridCol w:w="2005"/>
        <w:gridCol w:w="7350"/>
      </w:tblGrid>
      <w:tr w:rsidR="009632E5" w:rsidRPr="009632E5" w:rsidTr="009632E5">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Description of Impact</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9632E5" w:rsidRPr="009632E5" w:rsidTr="009632E5">
        <w:trPr>
          <w:trHeight w:val="1530"/>
        </w:trPr>
        <w:tc>
          <w:tcPr>
            <w:tcW w:w="0" w:type="auto"/>
            <w:tcBorders>
              <w:top w:val="single" w:sz="4" w:space="0" w:color="9BC2E6"/>
              <w:left w:val="nil"/>
              <w:bottom w:val="single" w:sz="4" w:space="0" w:color="9BC2E6"/>
              <w:right w:val="nil"/>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9632E5" w:rsidRPr="009632E5" w:rsidTr="009632E5">
        <w:trPr>
          <w:trHeight w:val="1275"/>
        </w:trPr>
        <w:tc>
          <w:tcPr>
            <w:tcW w:w="0" w:type="auto"/>
            <w:tcBorders>
              <w:top w:val="single" w:sz="4" w:space="0" w:color="9BC2E6"/>
              <w:left w:val="nil"/>
              <w:bottom w:val="single" w:sz="4" w:space="0" w:color="9BC2E6"/>
              <w:right w:val="nil"/>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9632E5" w:rsidRDefault="009632E5" w:rsidP="008C15C4"/>
    <w:p w:rsidR="009632E5" w:rsidRDefault="009632E5">
      <w:pPr>
        <w:rPr>
          <w:rFonts w:asciiTheme="majorHAnsi" w:eastAsiaTheme="majorEastAsia" w:hAnsiTheme="majorHAnsi" w:cstheme="majorBidi"/>
          <w:color w:val="1F4D78" w:themeColor="accent1" w:themeShade="7F"/>
          <w:sz w:val="24"/>
          <w:szCs w:val="24"/>
        </w:rPr>
      </w:pPr>
      <w:r>
        <w:br w:type="page"/>
      </w:r>
    </w:p>
    <w:p w:rsidR="009632E5" w:rsidRDefault="009632E5" w:rsidP="009632E5">
      <w:pPr>
        <w:pStyle w:val="Heading3"/>
      </w:pPr>
      <w:r w:rsidRPr="009632E5">
        <w:t>2.4.2 Page Titled</w:t>
      </w:r>
    </w:p>
    <w:p w:rsidR="009632E5" w:rsidRDefault="009632E5" w:rsidP="009632E5">
      <w:r>
        <w:t xml:space="preserve">Methods and techniques related to </w:t>
      </w:r>
      <w:r w:rsidRPr="009632E5">
        <w:t>2.4.2 Page Titled</w:t>
      </w:r>
      <w:r>
        <w:t xml:space="preserve"> can affect the following types of disabilities:</w:t>
      </w:r>
    </w:p>
    <w:tbl>
      <w:tblPr>
        <w:tblW w:w="0" w:type="auto"/>
        <w:tblLook w:val="04A0" w:firstRow="1" w:lastRow="0" w:firstColumn="1" w:lastColumn="0" w:noHBand="0" w:noVBand="1"/>
        <w:tblPrChange w:id="45" w:author="Soon, Cliff A" w:date="2018-10-02T14:03:00Z">
          <w:tblPr>
            <w:tblW w:w="0" w:type="auto"/>
            <w:tblLook w:val="04A0" w:firstRow="1" w:lastRow="0" w:firstColumn="1" w:lastColumn="0" w:noHBand="0" w:noVBand="1"/>
          </w:tblPr>
        </w:tblPrChange>
      </w:tblPr>
      <w:tblGrid>
        <w:gridCol w:w="2005"/>
        <w:gridCol w:w="7350"/>
        <w:tblGridChange w:id="46">
          <w:tblGrid>
            <w:gridCol w:w="2005"/>
            <w:gridCol w:w="7350"/>
          </w:tblGrid>
        </w:tblGridChange>
      </w:tblGrid>
      <w:tr w:rsidR="009632E5" w:rsidRPr="009632E5" w:rsidTr="002856D1">
        <w:trPr>
          <w:trHeight w:val="300"/>
          <w:tblHeader/>
          <w:trPrChange w:id="47" w:author="Soon, Cliff A" w:date="2018-10-02T14:03:00Z">
            <w:trPr>
              <w:trHeight w:val="300"/>
              <w:tblHeader/>
            </w:trPr>
          </w:trPrChange>
        </w:trPr>
        <w:tc>
          <w:tcPr>
            <w:tcW w:w="0" w:type="auto"/>
            <w:tcBorders>
              <w:top w:val="single" w:sz="4" w:space="0" w:color="9BC2E6"/>
              <w:left w:val="nil"/>
              <w:bottom w:val="single" w:sz="4" w:space="0" w:color="9BC2E6"/>
              <w:right w:val="nil"/>
            </w:tcBorders>
            <w:shd w:val="clear" w:color="5B9BD5" w:fill="5B9BD5"/>
            <w:vAlign w:val="bottom"/>
            <w:hideMark/>
            <w:tcPrChange w:id="48" w:author="Soon, Cliff A" w:date="2018-10-02T14:03:00Z">
              <w:tcPr>
                <w:tcW w:w="0" w:type="auto"/>
                <w:tcBorders>
                  <w:top w:val="single" w:sz="4" w:space="0" w:color="9BC2E6"/>
                  <w:left w:val="nil"/>
                  <w:bottom w:val="single" w:sz="4" w:space="0" w:color="9BC2E6"/>
                  <w:right w:val="nil"/>
                </w:tcBorders>
                <w:shd w:val="clear" w:color="5B9BD5" w:fill="5B9BD5"/>
                <w:vAlign w:val="bottom"/>
                <w:hideMark/>
              </w:tcPr>
            </w:tcPrChange>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Change w:id="49" w:author="Soon, Cliff A" w:date="2018-10-02T14:03:00Z">
              <w:tcPr>
                <w:tcW w:w="0" w:type="auto"/>
                <w:tcBorders>
                  <w:top w:val="single" w:sz="4" w:space="0" w:color="9BC2E6"/>
                  <w:left w:val="nil"/>
                  <w:bottom w:val="single" w:sz="4" w:space="0" w:color="9BC2E6"/>
                  <w:right w:val="single" w:sz="4" w:space="0" w:color="9BC2E6"/>
                </w:tcBorders>
                <w:shd w:val="clear" w:color="5B9BD5" w:fill="5B9BD5"/>
                <w:noWrap/>
                <w:vAlign w:val="bottom"/>
                <w:hideMark/>
              </w:tcPr>
            </w:tcPrChange>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Description of Impact</w:t>
            </w:r>
          </w:p>
        </w:tc>
      </w:tr>
      <w:tr w:rsidR="009632E5" w:rsidRPr="009632E5" w:rsidTr="002856D1">
        <w:trPr>
          <w:trHeight w:val="1020"/>
          <w:trPrChange w:id="50" w:author="Soon, Cliff A" w:date="2018-10-02T14:03:00Z">
            <w:trPr>
              <w:trHeight w:val="1020"/>
            </w:trPr>
          </w:trPrChange>
        </w:trPr>
        <w:tc>
          <w:tcPr>
            <w:tcW w:w="0" w:type="auto"/>
            <w:tcBorders>
              <w:top w:val="single" w:sz="4" w:space="0" w:color="9BC2E6"/>
              <w:left w:val="nil"/>
              <w:bottom w:val="single" w:sz="4" w:space="0" w:color="9BC2E6"/>
              <w:right w:val="nil"/>
            </w:tcBorders>
            <w:shd w:val="clear" w:color="DDEBF7" w:fill="DDEBF7"/>
            <w:hideMark/>
            <w:tcPrChange w:id="51" w:author="Soon, Cliff A" w:date="2018-10-02T14:03:00Z">
              <w:tcPr>
                <w:tcW w:w="0" w:type="auto"/>
                <w:tcBorders>
                  <w:top w:val="single" w:sz="4" w:space="0" w:color="9BC2E6"/>
                  <w:left w:val="nil"/>
                  <w:bottom w:val="single" w:sz="4" w:space="0" w:color="9BC2E6"/>
                  <w:right w:val="nil"/>
                </w:tcBorders>
                <w:shd w:val="clear" w:color="DDEBF7" w:fill="DDEBF7"/>
                <w:hideMark/>
              </w:tcPr>
            </w:tcPrChange>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Change w:id="52" w:author="Soon, Cliff A" w:date="2018-10-02T14:03:00Z">
              <w:tcPr>
                <w:tcW w:w="0" w:type="auto"/>
                <w:tcBorders>
                  <w:top w:val="single" w:sz="4" w:space="0" w:color="9BC2E6"/>
                  <w:left w:val="nil"/>
                  <w:bottom w:val="single" w:sz="4" w:space="0" w:color="9BC2E6"/>
                  <w:right w:val="single" w:sz="4" w:space="0" w:color="9BC2E6"/>
                </w:tcBorders>
                <w:shd w:val="clear" w:color="DDEBF7" w:fill="DDEBF7"/>
                <w:hideMark/>
              </w:tcPr>
            </w:tcPrChange>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9632E5" w:rsidRPr="009632E5" w:rsidTr="002856D1">
        <w:trPr>
          <w:trHeight w:val="1530"/>
          <w:trPrChange w:id="53" w:author="Soon, Cliff A" w:date="2018-10-02T14:03:00Z">
            <w:trPr>
              <w:trHeight w:val="1530"/>
            </w:trPr>
          </w:trPrChange>
        </w:trPr>
        <w:tc>
          <w:tcPr>
            <w:tcW w:w="0" w:type="auto"/>
            <w:tcBorders>
              <w:top w:val="single" w:sz="4" w:space="0" w:color="9BC2E6"/>
              <w:left w:val="nil"/>
              <w:bottom w:val="single" w:sz="4" w:space="0" w:color="9BC2E6"/>
              <w:right w:val="nil"/>
            </w:tcBorders>
            <w:shd w:val="clear" w:color="auto" w:fill="auto"/>
            <w:hideMark/>
            <w:tcPrChange w:id="54" w:author="Soon, Cliff A" w:date="2018-10-02T14:03:00Z">
              <w:tcPr>
                <w:tcW w:w="0" w:type="auto"/>
                <w:tcBorders>
                  <w:top w:val="single" w:sz="4" w:space="0" w:color="9BC2E6"/>
                  <w:left w:val="nil"/>
                  <w:bottom w:val="single" w:sz="4" w:space="0" w:color="9BC2E6"/>
                  <w:right w:val="nil"/>
                </w:tcBorders>
                <w:shd w:val="clear" w:color="auto" w:fill="auto"/>
                <w:hideMark/>
              </w:tcPr>
            </w:tcPrChange>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Change w:id="55" w:author="Soon, Cliff A" w:date="2018-10-02T14:03:00Z">
              <w:tcPr>
                <w:tcW w:w="0" w:type="auto"/>
                <w:tcBorders>
                  <w:top w:val="single" w:sz="4" w:space="0" w:color="9BC2E6"/>
                  <w:left w:val="nil"/>
                  <w:bottom w:val="single" w:sz="4" w:space="0" w:color="9BC2E6"/>
                  <w:right w:val="single" w:sz="4" w:space="0" w:color="9BC2E6"/>
                </w:tcBorders>
                <w:shd w:val="clear" w:color="auto" w:fill="auto"/>
                <w:hideMark/>
              </w:tcPr>
            </w:tcPrChange>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2856D1" w:rsidRPr="009632E5" w:rsidTr="0002476D">
        <w:trPr>
          <w:trHeight w:val="1530"/>
          <w:ins w:id="56" w:author="Soon, Cliff A" w:date="2018-10-02T14:02:00Z"/>
          <w:trPrChange w:id="57" w:author="Soon, Cliff A" w:date="2018-10-02T14:03:00Z">
            <w:trPr>
              <w:trHeight w:val="1530"/>
            </w:trPr>
          </w:trPrChange>
        </w:trPr>
        <w:tc>
          <w:tcPr>
            <w:tcW w:w="0" w:type="auto"/>
            <w:tcBorders>
              <w:top w:val="single" w:sz="4" w:space="0" w:color="9BC2E6"/>
              <w:left w:val="nil"/>
              <w:bottom w:val="single" w:sz="4" w:space="0" w:color="9BC2E6"/>
              <w:right w:val="nil"/>
            </w:tcBorders>
            <w:shd w:val="clear" w:color="auto" w:fill="DEEAF6" w:themeFill="accent1" w:themeFillTint="33"/>
            <w:tcPrChange w:id="58" w:author="Soon, Cliff A" w:date="2018-10-02T14:03:00Z">
              <w:tcPr>
                <w:tcW w:w="0" w:type="auto"/>
                <w:tcBorders>
                  <w:top w:val="single" w:sz="4" w:space="0" w:color="9BC2E6"/>
                  <w:left w:val="nil"/>
                  <w:bottom w:val="single" w:sz="4" w:space="0" w:color="9BC2E6"/>
                  <w:right w:val="nil"/>
                </w:tcBorders>
                <w:shd w:val="clear" w:color="auto" w:fill="auto"/>
              </w:tcPr>
            </w:tcPrChange>
          </w:tcPr>
          <w:p w:rsidR="002856D1" w:rsidRPr="009632E5" w:rsidRDefault="002856D1" w:rsidP="002856D1">
            <w:pPr>
              <w:spacing w:after="0" w:line="240" w:lineRule="auto"/>
              <w:rPr>
                <w:ins w:id="59" w:author="Soon, Cliff A" w:date="2018-10-02T14:02:00Z"/>
                <w:rFonts w:ascii="Calibri" w:eastAsia="Times New Roman" w:hAnsi="Calibri" w:cs="Calibri"/>
                <w:color w:val="000000"/>
                <w:sz w:val="20"/>
                <w:szCs w:val="20"/>
              </w:rPr>
            </w:pPr>
            <w:commentRangeStart w:id="60"/>
            <w:ins w:id="61" w:author="Soon, Cliff A" w:date="2018-10-02T14:02:00Z">
              <w:r w:rsidRPr="009632E5">
                <w:rPr>
                  <w:rFonts w:ascii="Calibri" w:eastAsia="Times New Roman" w:hAnsi="Calibri" w:cs="Calibri"/>
                  <w:color w:val="000000"/>
                  <w:sz w:val="20"/>
                  <w:szCs w:val="20"/>
                </w:rPr>
                <w:t>302</w:t>
              </w:r>
            </w:ins>
            <w:commentRangeEnd w:id="60"/>
            <w:r w:rsidR="00943AA8">
              <w:rPr>
                <w:rStyle w:val="CommentReference"/>
              </w:rPr>
              <w:commentReference w:id="60"/>
            </w:r>
            <w:ins w:id="62" w:author="Soon, Cliff A" w:date="2018-10-02T14:02:00Z">
              <w:r w:rsidRPr="009632E5">
                <w:rPr>
                  <w:rFonts w:ascii="Calibri" w:eastAsia="Times New Roman" w:hAnsi="Calibri" w:cs="Calibri"/>
                  <w:color w:val="000000"/>
                  <w:sz w:val="20"/>
                  <w:szCs w:val="20"/>
                </w:rPr>
                <w:t>.7 With Limited Manipulation</w:t>
              </w:r>
            </w:ins>
          </w:p>
        </w:tc>
        <w:tc>
          <w:tcPr>
            <w:tcW w:w="0" w:type="auto"/>
            <w:tcBorders>
              <w:top w:val="single" w:sz="4" w:space="0" w:color="9BC2E6"/>
              <w:left w:val="nil"/>
              <w:bottom w:val="single" w:sz="4" w:space="0" w:color="9BC2E6"/>
              <w:right w:val="single" w:sz="4" w:space="0" w:color="9BC2E6"/>
            </w:tcBorders>
            <w:shd w:val="clear" w:color="auto" w:fill="DEEAF6" w:themeFill="accent1" w:themeFillTint="33"/>
            <w:tcPrChange w:id="63" w:author="Soon, Cliff A" w:date="2018-10-02T14:03:00Z">
              <w:tcPr>
                <w:tcW w:w="0" w:type="auto"/>
                <w:tcBorders>
                  <w:top w:val="single" w:sz="4" w:space="0" w:color="9BC2E6"/>
                  <w:left w:val="nil"/>
                  <w:bottom w:val="single" w:sz="4" w:space="0" w:color="9BC2E6"/>
                  <w:right w:val="single" w:sz="4" w:space="0" w:color="9BC2E6"/>
                </w:tcBorders>
                <w:shd w:val="clear" w:color="auto" w:fill="auto"/>
              </w:tcPr>
            </w:tcPrChange>
          </w:tcPr>
          <w:p w:rsidR="002856D1" w:rsidRPr="009632E5" w:rsidRDefault="002856D1" w:rsidP="002856D1">
            <w:pPr>
              <w:spacing w:after="0" w:line="240" w:lineRule="auto"/>
              <w:rPr>
                <w:ins w:id="64" w:author="Soon, Cliff A" w:date="2018-10-02T14:02:00Z"/>
                <w:rFonts w:ascii="Calibri" w:eastAsia="Times New Roman" w:hAnsi="Calibri" w:cs="Calibri"/>
                <w:color w:val="000000"/>
                <w:sz w:val="20"/>
                <w:szCs w:val="20"/>
              </w:rPr>
            </w:pPr>
            <w:ins w:id="65" w:author="Soon, Cliff A" w:date="2018-10-02T14:02:00Z">
              <w:r w:rsidRPr="009632E5">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ins>
          </w:p>
        </w:tc>
      </w:tr>
      <w:tr w:rsidR="002856D1" w:rsidRPr="009632E5" w:rsidTr="002856D1">
        <w:trPr>
          <w:trHeight w:val="1530"/>
          <w:ins w:id="66" w:author="Soon, Cliff A" w:date="2018-10-02T14:02:00Z"/>
          <w:trPrChange w:id="67" w:author="Soon, Cliff A" w:date="2018-10-02T14:03:00Z">
            <w:trPr>
              <w:trHeight w:val="1530"/>
            </w:trPr>
          </w:trPrChange>
        </w:trPr>
        <w:tc>
          <w:tcPr>
            <w:tcW w:w="0" w:type="auto"/>
            <w:tcBorders>
              <w:top w:val="single" w:sz="4" w:space="0" w:color="9BC2E6"/>
              <w:left w:val="nil"/>
              <w:bottom w:val="single" w:sz="4" w:space="0" w:color="9BC2E6"/>
              <w:right w:val="nil"/>
            </w:tcBorders>
            <w:shd w:val="clear" w:color="auto" w:fill="auto"/>
            <w:tcPrChange w:id="68" w:author="Soon, Cliff A" w:date="2018-10-02T14:03:00Z">
              <w:tcPr>
                <w:tcW w:w="0" w:type="auto"/>
                <w:tcBorders>
                  <w:top w:val="single" w:sz="4" w:space="0" w:color="9BC2E6"/>
                  <w:left w:val="nil"/>
                  <w:bottom w:val="single" w:sz="4" w:space="0" w:color="9BC2E6"/>
                  <w:right w:val="nil"/>
                </w:tcBorders>
                <w:shd w:val="clear" w:color="auto" w:fill="auto"/>
              </w:tcPr>
            </w:tcPrChange>
          </w:tcPr>
          <w:p w:rsidR="002856D1" w:rsidRPr="009632E5" w:rsidRDefault="002856D1" w:rsidP="002856D1">
            <w:pPr>
              <w:spacing w:after="0" w:line="240" w:lineRule="auto"/>
              <w:rPr>
                <w:ins w:id="69" w:author="Soon, Cliff A" w:date="2018-10-02T14:02:00Z"/>
                <w:rFonts w:ascii="Calibri" w:eastAsia="Times New Roman" w:hAnsi="Calibri" w:cs="Calibri"/>
                <w:color w:val="000000"/>
                <w:sz w:val="20"/>
                <w:szCs w:val="20"/>
              </w:rPr>
            </w:pPr>
            <w:commentRangeStart w:id="70"/>
            <w:ins w:id="71" w:author="Soon, Cliff A" w:date="2018-10-02T14:02:00Z">
              <w:r w:rsidRPr="009632E5">
                <w:rPr>
                  <w:rFonts w:ascii="Calibri" w:eastAsia="Times New Roman" w:hAnsi="Calibri" w:cs="Calibri"/>
                  <w:color w:val="000000"/>
                  <w:sz w:val="20"/>
                  <w:szCs w:val="20"/>
                </w:rPr>
                <w:t>302</w:t>
              </w:r>
            </w:ins>
            <w:commentRangeEnd w:id="70"/>
            <w:r w:rsidR="00657D8E">
              <w:rPr>
                <w:rStyle w:val="CommentReference"/>
              </w:rPr>
              <w:commentReference w:id="70"/>
            </w:r>
            <w:ins w:id="72" w:author="Soon, Cliff A" w:date="2018-10-02T14:02:00Z">
              <w:r w:rsidRPr="009632E5">
                <w:rPr>
                  <w:rFonts w:ascii="Calibri" w:eastAsia="Times New Roman" w:hAnsi="Calibri" w:cs="Calibri"/>
                  <w:color w:val="000000"/>
                  <w:sz w:val="20"/>
                  <w:szCs w:val="20"/>
                </w:rPr>
                <w:t>.8 With Limited Reach and Strength</w:t>
              </w:r>
            </w:ins>
          </w:p>
        </w:tc>
        <w:tc>
          <w:tcPr>
            <w:tcW w:w="0" w:type="auto"/>
            <w:tcBorders>
              <w:top w:val="single" w:sz="4" w:space="0" w:color="9BC2E6"/>
              <w:left w:val="nil"/>
              <w:bottom w:val="single" w:sz="4" w:space="0" w:color="9BC2E6"/>
              <w:right w:val="single" w:sz="4" w:space="0" w:color="9BC2E6"/>
            </w:tcBorders>
            <w:shd w:val="clear" w:color="auto" w:fill="auto"/>
            <w:tcPrChange w:id="73" w:author="Soon, Cliff A" w:date="2018-10-02T14:03:00Z">
              <w:tcPr>
                <w:tcW w:w="0" w:type="auto"/>
                <w:tcBorders>
                  <w:top w:val="single" w:sz="4" w:space="0" w:color="9BC2E6"/>
                  <w:left w:val="nil"/>
                  <w:bottom w:val="single" w:sz="4" w:space="0" w:color="9BC2E6"/>
                  <w:right w:val="single" w:sz="4" w:space="0" w:color="9BC2E6"/>
                </w:tcBorders>
                <w:shd w:val="clear" w:color="auto" w:fill="auto"/>
              </w:tcPr>
            </w:tcPrChange>
          </w:tcPr>
          <w:p w:rsidR="002856D1" w:rsidRPr="009632E5" w:rsidRDefault="002856D1" w:rsidP="002856D1">
            <w:pPr>
              <w:spacing w:after="0" w:line="240" w:lineRule="auto"/>
              <w:rPr>
                <w:ins w:id="74" w:author="Soon, Cliff A" w:date="2018-10-02T14:02:00Z"/>
                <w:rFonts w:ascii="Calibri" w:eastAsia="Times New Roman" w:hAnsi="Calibri" w:cs="Calibri"/>
                <w:color w:val="000000"/>
                <w:sz w:val="20"/>
                <w:szCs w:val="20"/>
              </w:rPr>
            </w:pPr>
            <w:ins w:id="75" w:author="Soon, Cliff A" w:date="2018-10-02T14:02:00Z">
              <w:r w:rsidRPr="009632E5">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ins>
          </w:p>
        </w:tc>
      </w:tr>
      <w:tr w:rsidR="002856D1" w:rsidRPr="009632E5" w:rsidTr="002856D1">
        <w:trPr>
          <w:trHeight w:val="1020"/>
          <w:trPrChange w:id="76" w:author="Soon, Cliff A" w:date="2018-10-02T14:03:00Z">
            <w:trPr>
              <w:trHeight w:val="1020"/>
            </w:trPr>
          </w:trPrChange>
        </w:trPr>
        <w:tc>
          <w:tcPr>
            <w:tcW w:w="0" w:type="auto"/>
            <w:tcBorders>
              <w:top w:val="single" w:sz="4" w:space="0" w:color="9BC2E6"/>
              <w:left w:val="nil"/>
              <w:bottom w:val="single" w:sz="4" w:space="0" w:color="9BC2E6"/>
              <w:right w:val="nil"/>
            </w:tcBorders>
            <w:shd w:val="clear" w:color="DDEBF7" w:fill="DDEBF7"/>
            <w:hideMark/>
            <w:tcPrChange w:id="77" w:author="Soon, Cliff A" w:date="2018-10-02T14:03:00Z">
              <w:tcPr>
                <w:tcW w:w="0" w:type="auto"/>
                <w:tcBorders>
                  <w:top w:val="single" w:sz="4" w:space="0" w:color="9BC2E6"/>
                  <w:left w:val="nil"/>
                  <w:bottom w:val="single" w:sz="4" w:space="0" w:color="9BC2E6"/>
                  <w:right w:val="nil"/>
                </w:tcBorders>
                <w:shd w:val="clear" w:color="DDEBF7" w:fill="DDEBF7"/>
                <w:hideMark/>
              </w:tcPr>
            </w:tcPrChange>
          </w:tcPr>
          <w:p w:rsidR="002856D1" w:rsidRPr="009632E5" w:rsidRDefault="002856D1" w:rsidP="002856D1">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Change w:id="78" w:author="Soon, Cliff A" w:date="2018-10-02T14:03:00Z">
              <w:tcPr>
                <w:tcW w:w="0" w:type="auto"/>
                <w:tcBorders>
                  <w:top w:val="single" w:sz="4" w:space="0" w:color="9BC2E6"/>
                  <w:left w:val="nil"/>
                  <w:bottom w:val="single" w:sz="4" w:space="0" w:color="9BC2E6"/>
                  <w:right w:val="single" w:sz="4" w:space="0" w:color="9BC2E6"/>
                </w:tcBorders>
                <w:shd w:val="clear" w:color="DDEBF7" w:fill="DDEBF7"/>
                <w:hideMark/>
              </w:tcPr>
            </w:tcPrChange>
          </w:tcPr>
          <w:p w:rsidR="002856D1" w:rsidRPr="009632E5" w:rsidRDefault="002856D1" w:rsidP="002856D1">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9632E5" w:rsidRDefault="009632E5" w:rsidP="008C15C4"/>
    <w:p w:rsidR="009632E5" w:rsidRDefault="009632E5">
      <w:pPr>
        <w:rPr>
          <w:rFonts w:asciiTheme="majorHAnsi" w:eastAsiaTheme="majorEastAsia" w:hAnsiTheme="majorHAnsi" w:cstheme="majorBidi"/>
          <w:color w:val="1F4D78" w:themeColor="accent1" w:themeShade="7F"/>
          <w:sz w:val="24"/>
          <w:szCs w:val="24"/>
        </w:rPr>
      </w:pPr>
      <w:r>
        <w:br w:type="page"/>
      </w:r>
    </w:p>
    <w:p w:rsidR="009632E5" w:rsidRDefault="009632E5" w:rsidP="009632E5">
      <w:pPr>
        <w:pStyle w:val="Heading3"/>
      </w:pPr>
      <w:r w:rsidRPr="009632E5">
        <w:t>2.4.3 Focus Order</w:t>
      </w:r>
    </w:p>
    <w:p w:rsidR="009632E5" w:rsidRDefault="009632E5" w:rsidP="009632E5">
      <w:r>
        <w:t xml:space="preserve">Methods and techniques related to </w:t>
      </w:r>
      <w:r w:rsidRPr="009632E5">
        <w:t>2.4.3 Focus Order</w:t>
      </w:r>
      <w:r>
        <w:t xml:space="preserve"> can affect the following types of disabilities:</w:t>
      </w:r>
    </w:p>
    <w:tbl>
      <w:tblPr>
        <w:tblW w:w="0" w:type="auto"/>
        <w:tblLook w:val="04A0" w:firstRow="1" w:lastRow="0" w:firstColumn="1" w:lastColumn="0" w:noHBand="0" w:noVBand="1"/>
      </w:tblPr>
      <w:tblGrid>
        <w:gridCol w:w="2005"/>
        <w:gridCol w:w="7350"/>
      </w:tblGrid>
      <w:tr w:rsidR="009632E5" w:rsidRPr="009632E5" w:rsidTr="009632E5">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Description of Impact</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9632E5" w:rsidRPr="009632E5" w:rsidTr="009632E5">
        <w:trPr>
          <w:trHeight w:val="1530"/>
        </w:trPr>
        <w:tc>
          <w:tcPr>
            <w:tcW w:w="0" w:type="auto"/>
            <w:tcBorders>
              <w:top w:val="single" w:sz="4" w:space="0" w:color="9BC2E6"/>
              <w:left w:val="nil"/>
              <w:bottom w:val="single" w:sz="4" w:space="0" w:color="9BC2E6"/>
              <w:right w:val="nil"/>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9632E5" w:rsidRPr="009632E5" w:rsidTr="009632E5">
        <w:trPr>
          <w:trHeight w:val="1275"/>
        </w:trPr>
        <w:tc>
          <w:tcPr>
            <w:tcW w:w="0" w:type="auto"/>
            <w:tcBorders>
              <w:top w:val="single" w:sz="4" w:space="0" w:color="9BC2E6"/>
              <w:left w:val="nil"/>
              <w:bottom w:val="single" w:sz="4" w:space="0" w:color="9BC2E6"/>
              <w:right w:val="nil"/>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9632E5" w:rsidRDefault="009632E5" w:rsidP="008C15C4"/>
    <w:p w:rsidR="009632E5" w:rsidRDefault="009632E5">
      <w:r>
        <w:br w:type="page"/>
      </w:r>
    </w:p>
    <w:p w:rsidR="009632E5" w:rsidRDefault="009632E5" w:rsidP="009632E5">
      <w:pPr>
        <w:pStyle w:val="Heading3"/>
      </w:pPr>
      <w:r w:rsidRPr="009632E5">
        <w:t>2.4.4 Link Purpose (In Context)</w:t>
      </w:r>
    </w:p>
    <w:p w:rsidR="009632E5" w:rsidRDefault="009632E5" w:rsidP="009632E5">
      <w:r>
        <w:t xml:space="preserve">Methods and techniques related to </w:t>
      </w:r>
      <w:r w:rsidRPr="009632E5">
        <w:t>2.4.4 Link Purpose (In Context)</w:t>
      </w:r>
      <w:r>
        <w:t xml:space="preserve"> can affect the following types of disabilities:</w:t>
      </w:r>
    </w:p>
    <w:tbl>
      <w:tblPr>
        <w:tblW w:w="0" w:type="auto"/>
        <w:tblLook w:val="04A0" w:firstRow="1" w:lastRow="0" w:firstColumn="1" w:lastColumn="0" w:noHBand="0" w:noVBand="1"/>
      </w:tblPr>
      <w:tblGrid>
        <w:gridCol w:w="2005"/>
        <w:gridCol w:w="7350"/>
      </w:tblGrid>
      <w:tr w:rsidR="009632E5" w:rsidRPr="009632E5" w:rsidTr="009632E5">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Description of Impact</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D31A6" w:rsidRPr="009632E5" w:rsidTr="0002476D">
        <w:trPr>
          <w:trHeight w:val="1020"/>
          <w:ins w:id="79" w:author="Soon, Cliff A" w:date="2018-10-02T14:19:00Z"/>
        </w:trPr>
        <w:tc>
          <w:tcPr>
            <w:tcW w:w="0" w:type="auto"/>
            <w:tcBorders>
              <w:top w:val="single" w:sz="4" w:space="0" w:color="9BC2E6"/>
              <w:left w:val="nil"/>
              <w:bottom w:val="single" w:sz="4" w:space="0" w:color="9BC2E6"/>
              <w:right w:val="nil"/>
            </w:tcBorders>
            <w:shd w:val="clear" w:color="auto" w:fill="auto"/>
          </w:tcPr>
          <w:p w:rsidR="007D31A6" w:rsidRPr="009632E5" w:rsidRDefault="007D31A6" w:rsidP="007D31A6">
            <w:pPr>
              <w:spacing w:after="0" w:line="240" w:lineRule="auto"/>
              <w:rPr>
                <w:ins w:id="80" w:author="Soon, Cliff A" w:date="2018-10-02T14:19:00Z"/>
                <w:rFonts w:ascii="Calibri" w:eastAsia="Times New Roman" w:hAnsi="Calibri" w:cs="Calibri"/>
                <w:color w:val="000000"/>
                <w:sz w:val="20"/>
                <w:szCs w:val="20"/>
              </w:rPr>
            </w:pPr>
            <w:commentRangeStart w:id="81"/>
            <w:ins w:id="82" w:author="Soon, Cliff A" w:date="2018-10-02T14:19:00Z">
              <w:r w:rsidRPr="009632E5">
                <w:rPr>
                  <w:rFonts w:ascii="Calibri" w:eastAsia="Times New Roman" w:hAnsi="Calibri" w:cs="Calibri"/>
                  <w:color w:val="000000"/>
                  <w:sz w:val="20"/>
                  <w:szCs w:val="20"/>
                </w:rPr>
                <w:t>302</w:t>
              </w:r>
            </w:ins>
            <w:commentRangeEnd w:id="81"/>
            <w:r w:rsidR="0020016F">
              <w:rPr>
                <w:rStyle w:val="CommentReference"/>
              </w:rPr>
              <w:commentReference w:id="81"/>
            </w:r>
            <w:ins w:id="83" w:author="Soon, Cliff A" w:date="2018-10-02T14:19:00Z">
              <w:r w:rsidRPr="009632E5">
                <w:rPr>
                  <w:rFonts w:ascii="Calibri" w:eastAsia="Times New Roman" w:hAnsi="Calibri" w:cs="Calibri"/>
                  <w:color w:val="000000"/>
                  <w:sz w:val="20"/>
                  <w:szCs w:val="20"/>
                </w:rPr>
                <w:t>.2 With Limited Vision</w:t>
              </w:r>
            </w:ins>
          </w:p>
        </w:tc>
        <w:tc>
          <w:tcPr>
            <w:tcW w:w="0" w:type="auto"/>
            <w:tcBorders>
              <w:top w:val="single" w:sz="4" w:space="0" w:color="9BC2E6"/>
              <w:left w:val="nil"/>
              <w:bottom w:val="single" w:sz="4" w:space="0" w:color="9BC2E6"/>
              <w:right w:val="single" w:sz="4" w:space="0" w:color="9BC2E6"/>
            </w:tcBorders>
            <w:shd w:val="clear" w:color="auto" w:fill="auto"/>
          </w:tcPr>
          <w:p w:rsidR="007D31A6" w:rsidRPr="009632E5" w:rsidRDefault="007D31A6" w:rsidP="007D31A6">
            <w:pPr>
              <w:spacing w:after="0" w:line="240" w:lineRule="auto"/>
              <w:rPr>
                <w:ins w:id="84" w:author="Soon, Cliff A" w:date="2018-10-02T14:19:00Z"/>
                <w:rFonts w:ascii="Calibri" w:eastAsia="Times New Roman" w:hAnsi="Calibri" w:cs="Calibri"/>
                <w:color w:val="000000"/>
                <w:sz w:val="20"/>
                <w:szCs w:val="20"/>
              </w:rPr>
            </w:pPr>
            <w:ins w:id="85" w:author="Soon, Cliff A" w:date="2018-10-02T14:19:00Z">
              <w:r w:rsidRPr="009632E5">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ins>
          </w:p>
        </w:tc>
      </w:tr>
      <w:tr w:rsidR="007D31A6" w:rsidRPr="009632E5" w:rsidTr="0002476D">
        <w:trPr>
          <w:trHeight w:val="1020"/>
        </w:trPr>
        <w:tc>
          <w:tcPr>
            <w:tcW w:w="0" w:type="auto"/>
            <w:tcBorders>
              <w:top w:val="single" w:sz="4" w:space="0" w:color="9BC2E6"/>
              <w:left w:val="nil"/>
              <w:bottom w:val="single" w:sz="4" w:space="0" w:color="9BC2E6"/>
              <w:right w:val="nil"/>
            </w:tcBorders>
            <w:shd w:val="clear" w:color="auto" w:fill="DEEAF6" w:themeFill="accent1" w:themeFillTint="33"/>
            <w:hideMark/>
          </w:tcPr>
          <w:p w:rsidR="007D31A6" w:rsidRPr="009632E5" w:rsidRDefault="007D31A6" w:rsidP="007D31A6">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auto" w:fill="DEEAF6" w:themeFill="accent1" w:themeFillTint="33"/>
            <w:hideMark/>
          </w:tcPr>
          <w:p w:rsidR="007D31A6" w:rsidRPr="009632E5" w:rsidRDefault="007D31A6" w:rsidP="007D31A6">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7D31A6" w:rsidRPr="009632E5" w:rsidTr="0002476D">
        <w:trPr>
          <w:trHeight w:val="1275"/>
        </w:trPr>
        <w:tc>
          <w:tcPr>
            <w:tcW w:w="0" w:type="auto"/>
            <w:tcBorders>
              <w:top w:val="single" w:sz="4" w:space="0" w:color="9BC2E6"/>
              <w:left w:val="nil"/>
              <w:bottom w:val="single" w:sz="4" w:space="0" w:color="9BC2E6"/>
              <w:right w:val="nil"/>
            </w:tcBorders>
            <w:shd w:val="clear" w:color="auto" w:fill="auto"/>
            <w:hideMark/>
          </w:tcPr>
          <w:p w:rsidR="007D31A6" w:rsidRPr="009632E5" w:rsidRDefault="007D31A6" w:rsidP="007D31A6">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7D31A6" w:rsidRPr="009632E5" w:rsidRDefault="007D31A6" w:rsidP="007D31A6">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7D31A6" w:rsidRPr="009632E5" w:rsidTr="0002476D">
        <w:trPr>
          <w:trHeight w:val="1020"/>
        </w:trPr>
        <w:tc>
          <w:tcPr>
            <w:tcW w:w="0" w:type="auto"/>
            <w:tcBorders>
              <w:top w:val="single" w:sz="4" w:space="0" w:color="9BC2E6"/>
              <w:left w:val="nil"/>
              <w:bottom w:val="single" w:sz="4" w:space="0" w:color="9BC2E6"/>
              <w:right w:val="nil"/>
            </w:tcBorders>
            <w:shd w:val="clear" w:color="auto" w:fill="DEEAF6" w:themeFill="accent1" w:themeFillTint="33"/>
            <w:hideMark/>
          </w:tcPr>
          <w:p w:rsidR="007D31A6" w:rsidRPr="009632E5" w:rsidRDefault="007D31A6" w:rsidP="007D31A6">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auto" w:fill="DEEAF6" w:themeFill="accent1" w:themeFillTint="33"/>
            <w:hideMark/>
          </w:tcPr>
          <w:p w:rsidR="007D31A6" w:rsidRPr="009632E5" w:rsidRDefault="007D31A6" w:rsidP="007D31A6">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9632E5" w:rsidRDefault="009632E5" w:rsidP="008C15C4"/>
    <w:p w:rsidR="009632E5" w:rsidRDefault="009632E5">
      <w:pPr>
        <w:rPr>
          <w:rFonts w:asciiTheme="majorHAnsi" w:eastAsiaTheme="majorEastAsia" w:hAnsiTheme="majorHAnsi" w:cstheme="majorBidi"/>
          <w:color w:val="1F4D78" w:themeColor="accent1" w:themeShade="7F"/>
          <w:sz w:val="24"/>
          <w:szCs w:val="24"/>
        </w:rPr>
      </w:pPr>
      <w:r>
        <w:br w:type="page"/>
      </w:r>
    </w:p>
    <w:p w:rsidR="009632E5" w:rsidRDefault="009632E5" w:rsidP="009632E5">
      <w:pPr>
        <w:pStyle w:val="Heading3"/>
      </w:pPr>
      <w:r w:rsidRPr="009632E5">
        <w:t>2.4.5 Multiple Ways</w:t>
      </w:r>
    </w:p>
    <w:p w:rsidR="009632E5" w:rsidRDefault="009632E5" w:rsidP="009632E5">
      <w:r>
        <w:t xml:space="preserve">Methods and techniques related to </w:t>
      </w:r>
      <w:r w:rsidRPr="009632E5">
        <w:t>2.4.5 Multiple Ways</w:t>
      </w:r>
      <w:r>
        <w:t xml:space="preserve"> can affect the following types of disabilities:</w:t>
      </w:r>
    </w:p>
    <w:tbl>
      <w:tblPr>
        <w:tblW w:w="0" w:type="auto"/>
        <w:tblLook w:val="04A0" w:firstRow="1" w:lastRow="0" w:firstColumn="1" w:lastColumn="0" w:noHBand="0" w:noVBand="1"/>
      </w:tblPr>
      <w:tblGrid>
        <w:gridCol w:w="2005"/>
        <w:gridCol w:w="7350"/>
      </w:tblGrid>
      <w:tr w:rsidR="009632E5" w:rsidRPr="009632E5" w:rsidTr="009632E5">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Description of Impact</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9632E5" w:rsidRPr="009632E5" w:rsidTr="009632E5">
        <w:trPr>
          <w:trHeight w:val="1530"/>
        </w:trPr>
        <w:tc>
          <w:tcPr>
            <w:tcW w:w="0" w:type="auto"/>
            <w:tcBorders>
              <w:top w:val="single" w:sz="4" w:space="0" w:color="9BC2E6"/>
              <w:left w:val="nil"/>
              <w:bottom w:val="single" w:sz="4" w:space="0" w:color="9BC2E6"/>
              <w:right w:val="nil"/>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9632E5" w:rsidRPr="009632E5" w:rsidTr="009632E5">
        <w:trPr>
          <w:trHeight w:val="1275"/>
        </w:trPr>
        <w:tc>
          <w:tcPr>
            <w:tcW w:w="0" w:type="auto"/>
            <w:tcBorders>
              <w:top w:val="single" w:sz="4" w:space="0" w:color="9BC2E6"/>
              <w:left w:val="nil"/>
              <w:bottom w:val="single" w:sz="4" w:space="0" w:color="9BC2E6"/>
              <w:right w:val="nil"/>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A92592" w:rsidRDefault="00A92592" w:rsidP="008C15C4"/>
    <w:p w:rsidR="009632E5" w:rsidRDefault="009632E5">
      <w:r>
        <w:br w:type="page"/>
      </w:r>
    </w:p>
    <w:p w:rsidR="009632E5" w:rsidRDefault="009632E5" w:rsidP="009632E5">
      <w:pPr>
        <w:pStyle w:val="Heading3"/>
      </w:pPr>
      <w:r w:rsidRPr="009632E5">
        <w:t>2.4.6 Headings and Labels</w:t>
      </w:r>
    </w:p>
    <w:p w:rsidR="009632E5" w:rsidRDefault="009632E5" w:rsidP="009632E5">
      <w:r>
        <w:t xml:space="preserve">Methods and techniques related to </w:t>
      </w:r>
      <w:r w:rsidRPr="009632E5">
        <w:t>2.4.6 Headings and Labels</w:t>
      </w:r>
      <w:r>
        <w:t xml:space="preserve"> can affect the following types of disabilities:</w:t>
      </w:r>
    </w:p>
    <w:tbl>
      <w:tblPr>
        <w:tblW w:w="0" w:type="auto"/>
        <w:tblLook w:val="04A0" w:firstRow="1" w:lastRow="0" w:firstColumn="1" w:lastColumn="0" w:noHBand="0" w:noVBand="1"/>
      </w:tblPr>
      <w:tblGrid>
        <w:gridCol w:w="2005"/>
        <w:gridCol w:w="7350"/>
      </w:tblGrid>
      <w:tr w:rsidR="009632E5" w:rsidRPr="009632E5" w:rsidTr="009632E5">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Description of Impact</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9632E5" w:rsidRPr="009632E5" w:rsidTr="009632E5">
        <w:trPr>
          <w:trHeight w:val="1530"/>
        </w:trPr>
        <w:tc>
          <w:tcPr>
            <w:tcW w:w="0" w:type="auto"/>
            <w:tcBorders>
              <w:top w:val="single" w:sz="4" w:space="0" w:color="9BC2E6"/>
              <w:left w:val="nil"/>
              <w:bottom w:val="single" w:sz="4" w:space="0" w:color="9BC2E6"/>
              <w:right w:val="nil"/>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9632E5" w:rsidRPr="009632E5" w:rsidTr="009632E5">
        <w:trPr>
          <w:trHeight w:val="1275"/>
        </w:trPr>
        <w:tc>
          <w:tcPr>
            <w:tcW w:w="0" w:type="auto"/>
            <w:tcBorders>
              <w:top w:val="single" w:sz="4" w:space="0" w:color="9BC2E6"/>
              <w:left w:val="nil"/>
              <w:bottom w:val="single" w:sz="4" w:space="0" w:color="9BC2E6"/>
              <w:right w:val="nil"/>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9632E5" w:rsidRPr="009632E5" w:rsidTr="009632E5">
        <w:trPr>
          <w:trHeight w:val="1020"/>
        </w:trPr>
        <w:tc>
          <w:tcPr>
            <w:tcW w:w="0" w:type="auto"/>
            <w:tcBorders>
              <w:top w:val="single" w:sz="4" w:space="0" w:color="9BC2E6"/>
              <w:left w:val="nil"/>
              <w:bottom w:val="single" w:sz="4" w:space="0" w:color="9BC2E6"/>
              <w:right w:val="nil"/>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9632E5" w:rsidRDefault="009632E5" w:rsidP="008C15C4"/>
    <w:p w:rsidR="009632E5" w:rsidRDefault="009632E5">
      <w:r>
        <w:br w:type="page"/>
      </w:r>
    </w:p>
    <w:p w:rsidR="009632E5" w:rsidRDefault="009632E5" w:rsidP="009632E5">
      <w:pPr>
        <w:pStyle w:val="Heading3"/>
      </w:pPr>
      <w:r w:rsidRPr="009632E5">
        <w:t>2.4.7 Focus Visible</w:t>
      </w:r>
    </w:p>
    <w:p w:rsidR="009632E5" w:rsidRDefault="009632E5" w:rsidP="009632E5">
      <w:r>
        <w:t xml:space="preserve">Methods and techniques related to </w:t>
      </w:r>
      <w:r w:rsidRPr="009632E5">
        <w:t>2.4.7 Focus Visible</w:t>
      </w:r>
      <w:r>
        <w:t xml:space="preserve"> can affect the following types of disabilities:</w:t>
      </w:r>
    </w:p>
    <w:tbl>
      <w:tblPr>
        <w:tblW w:w="0" w:type="auto"/>
        <w:tblLook w:val="04A0" w:firstRow="1" w:lastRow="0" w:firstColumn="1" w:lastColumn="0" w:noHBand="0" w:noVBand="1"/>
      </w:tblPr>
      <w:tblGrid>
        <w:gridCol w:w="2005"/>
        <w:gridCol w:w="7350"/>
      </w:tblGrid>
      <w:tr w:rsidR="009632E5" w:rsidRPr="009632E5" w:rsidTr="008E55F8">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9632E5" w:rsidRPr="009632E5" w:rsidRDefault="009632E5" w:rsidP="009632E5">
            <w:pPr>
              <w:spacing w:after="0" w:line="240" w:lineRule="auto"/>
              <w:rPr>
                <w:rFonts w:ascii="Calibri" w:eastAsia="Times New Roman" w:hAnsi="Calibri" w:cs="Calibri"/>
                <w:b/>
                <w:bCs/>
                <w:color w:val="FFFFFF"/>
              </w:rPr>
            </w:pPr>
            <w:r w:rsidRPr="009632E5">
              <w:rPr>
                <w:rFonts w:ascii="Calibri" w:eastAsia="Times New Roman" w:hAnsi="Calibri" w:cs="Calibri"/>
                <w:b/>
                <w:bCs/>
                <w:color w:val="FFFFFF"/>
              </w:rPr>
              <w:t>Description of Impact</w:t>
            </w:r>
          </w:p>
        </w:tc>
      </w:tr>
      <w:tr w:rsidR="009632E5" w:rsidRPr="009632E5" w:rsidTr="0002476D">
        <w:trPr>
          <w:trHeight w:val="1530"/>
        </w:trPr>
        <w:tc>
          <w:tcPr>
            <w:tcW w:w="0" w:type="auto"/>
            <w:tcBorders>
              <w:top w:val="single" w:sz="4" w:space="0" w:color="9BC2E6"/>
              <w:left w:val="nil"/>
              <w:bottom w:val="single" w:sz="4" w:space="0" w:color="9BC2E6"/>
              <w:right w:val="nil"/>
            </w:tcBorders>
            <w:shd w:val="clear" w:color="auto" w:fill="DEEAF6" w:themeFill="accent1" w:themeFillTint="33"/>
            <w:hideMark/>
          </w:tcPr>
          <w:p w:rsidR="009632E5" w:rsidRPr="009632E5" w:rsidRDefault="009632E5" w:rsidP="009632E5">
            <w:pPr>
              <w:spacing w:after="0" w:line="240" w:lineRule="auto"/>
              <w:rPr>
                <w:rFonts w:ascii="Calibri" w:eastAsia="Times New Roman" w:hAnsi="Calibri" w:cs="Calibri"/>
                <w:color w:val="000000"/>
                <w:sz w:val="20"/>
                <w:szCs w:val="20"/>
              </w:rPr>
            </w:pPr>
            <w:commentRangeStart w:id="86"/>
            <w:r w:rsidRPr="009632E5">
              <w:rPr>
                <w:rFonts w:ascii="Calibri" w:eastAsia="Times New Roman" w:hAnsi="Calibri" w:cs="Calibri"/>
                <w:color w:val="000000"/>
                <w:sz w:val="20"/>
                <w:szCs w:val="20"/>
              </w:rPr>
              <w:t>302</w:t>
            </w:r>
            <w:commentRangeEnd w:id="86"/>
            <w:r w:rsidR="0020016F">
              <w:rPr>
                <w:rStyle w:val="CommentReference"/>
              </w:rPr>
              <w:commentReference w:id="86"/>
            </w:r>
            <w:r w:rsidRPr="009632E5">
              <w:rPr>
                <w:rFonts w:ascii="Calibri" w:eastAsia="Times New Roman" w:hAnsi="Calibri" w:cs="Calibri"/>
                <w:color w:val="000000"/>
                <w:sz w:val="20"/>
                <w:szCs w:val="20"/>
              </w:rPr>
              <w:t>.2 With Limited Vision</w:t>
            </w:r>
          </w:p>
        </w:tc>
        <w:tc>
          <w:tcPr>
            <w:tcW w:w="0" w:type="auto"/>
            <w:tcBorders>
              <w:top w:val="single" w:sz="4" w:space="0" w:color="9BC2E6"/>
              <w:left w:val="nil"/>
              <w:bottom w:val="single" w:sz="4" w:space="0" w:color="9BC2E6"/>
              <w:right w:val="single" w:sz="4" w:space="0" w:color="9BC2E6"/>
            </w:tcBorders>
            <w:shd w:val="clear" w:color="auto" w:fill="DEEAF6" w:themeFill="accent1" w:themeFillTint="33"/>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9632E5" w:rsidRPr="009632E5" w:rsidTr="0002476D">
        <w:trPr>
          <w:trHeight w:val="1020"/>
        </w:trPr>
        <w:tc>
          <w:tcPr>
            <w:tcW w:w="0" w:type="auto"/>
            <w:tcBorders>
              <w:top w:val="single" w:sz="4" w:space="0" w:color="9BC2E6"/>
              <w:left w:val="nil"/>
              <w:bottom w:val="single" w:sz="4" w:space="0" w:color="9BC2E6"/>
              <w:right w:val="nil"/>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9632E5" w:rsidRPr="009632E5" w:rsidTr="0002476D">
        <w:trPr>
          <w:trHeight w:val="1275"/>
        </w:trPr>
        <w:tc>
          <w:tcPr>
            <w:tcW w:w="0" w:type="auto"/>
            <w:tcBorders>
              <w:top w:val="single" w:sz="4" w:space="0" w:color="9BC2E6"/>
              <w:left w:val="nil"/>
              <w:bottom w:val="single" w:sz="4" w:space="0" w:color="9BC2E6"/>
              <w:right w:val="nil"/>
            </w:tcBorders>
            <w:shd w:val="clear" w:color="auto" w:fill="DEEAF6" w:themeFill="accent1" w:themeFillTint="33"/>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DEEAF6" w:themeFill="accent1" w:themeFillTint="33"/>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9632E5" w:rsidRPr="009632E5" w:rsidTr="0002476D">
        <w:trPr>
          <w:trHeight w:val="1020"/>
        </w:trPr>
        <w:tc>
          <w:tcPr>
            <w:tcW w:w="0" w:type="auto"/>
            <w:tcBorders>
              <w:top w:val="single" w:sz="4" w:space="0" w:color="9BC2E6"/>
              <w:left w:val="nil"/>
              <w:bottom w:val="single" w:sz="4" w:space="0" w:color="9BC2E6"/>
              <w:right w:val="nil"/>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auto" w:fill="auto"/>
            <w:hideMark/>
          </w:tcPr>
          <w:p w:rsidR="009632E5" w:rsidRPr="009632E5" w:rsidRDefault="009632E5" w:rsidP="009632E5">
            <w:pPr>
              <w:spacing w:after="0" w:line="240" w:lineRule="auto"/>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9632E5" w:rsidRDefault="009632E5" w:rsidP="008C15C4"/>
    <w:p w:rsidR="008E55F8" w:rsidRDefault="008E55F8">
      <w:r>
        <w:br w:type="page"/>
      </w:r>
    </w:p>
    <w:p w:rsidR="007B5616" w:rsidRDefault="007B5616" w:rsidP="007B5616">
      <w:pPr>
        <w:pStyle w:val="Heading1"/>
      </w:pPr>
      <w:r>
        <w:t>Principle 3 – Understandable</w:t>
      </w:r>
    </w:p>
    <w:p w:rsidR="007B5616" w:rsidRDefault="007B5616" w:rsidP="007B5616">
      <w:pPr>
        <w:pStyle w:val="Heading2"/>
      </w:pPr>
      <w:r>
        <w:t>Guideline 3.1 – Readable</w:t>
      </w:r>
    </w:p>
    <w:p w:rsidR="007B5616" w:rsidRDefault="007B5616" w:rsidP="007B5616">
      <w:pPr>
        <w:pStyle w:val="Heading3"/>
      </w:pPr>
      <w:r w:rsidRPr="008E55F8">
        <w:t>3.1.1 Language of Page</w:t>
      </w:r>
    </w:p>
    <w:p w:rsidR="007B5616" w:rsidRDefault="007B5616" w:rsidP="007B5616">
      <w:r>
        <w:t xml:space="preserve">Methods and techniques related to </w:t>
      </w:r>
      <w:r w:rsidRPr="008E55F8">
        <w:t>3.1.1 Language of Page</w:t>
      </w:r>
      <w:r>
        <w:t xml:space="preserve"> can affect the following types of disabilities:</w:t>
      </w:r>
    </w:p>
    <w:tbl>
      <w:tblPr>
        <w:tblStyle w:val="GridTable4-Accent1"/>
        <w:tblW w:w="0" w:type="auto"/>
        <w:tblLook w:val="04A0" w:firstRow="1" w:lastRow="0" w:firstColumn="1" w:lastColumn="0" w:noHBand="0" w:noVBand="1"/>
      </w:tblPr>
      <w:tblGrid>
        <w:gridCol w:w="1914"/>
        <w:gridCol w:w="7436"/>
      </w:tblGrid>
      <w:tr w:rsidR="007B5616" w:rsidRPr="008E55F8" w:rsidTr="007B56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7B5616" w:rsidRPr="003202BE" w:rsidRDefault="007B5616" w:rsidP="007B5616">
            <w:pPr>
              <w:rPr>
                <w:rFonts w:ascii="Calibri" w:eastAsia="Times New Roman" w:hAnsi="Calibri" w:cs="Calibri"/>
                <w:bCs w:val="0"/>
                <w:color w:val="FFFFFF"/>
              </w:rPr>
            </w:pPr>
            <w:r w:rsidRPr="003202BE">
              <w:rPr>
                <w:rFonts w:ascii="Calibri" w:eastAsia="Times New Roman" w:hAnsi="Calibri" w:cs="Calibri"/>
                <w:bCs w:val="0"/>
                <w:color w:val="FFFFFF"/>
              </w:rPr>
              <w:t>Type of Disability</w:t>
            </w:r>
          </w:p>
        </w:tc>
        <w:tc>
          <w:tcPr>
            <w:tcW w:w="0" w:type="auto"/>
            <w:noWrap/>
            <w:hideMark/>
          </w:tcPr>
          <w:p w:rsidR="007B5616" w:rsidRPr="003202BE" w:rsidRDefault="007B5616" w:rsidP="007B56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FFFFFF"/>
              </w:rPr>
            </w:pPr>
            <w:r w:rsidRPr="003202BE">
              <w:rPr>
                <w:rFonts w:ascii="Calibri" w:eastAsia="Times New Roman" w:hAnsi="Calibri" w:cs="Calibri"/>
                <w:bCs w:val="0"/>
                <w:color w:val="FFFFFF"/>
              </w:rPr>
              <w:t>Description of Impact</w:t>
            </w:r>
          </w:p>
        </w:tc>
      </w:tr>
      <w:tr w:rsidR="007B5616" w:rsidRPr="008E55F8" w:rsidTr="007B5616">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rsidR="007B5616" w:rsidRPr="00473491" w:rsidRDefault="007B5616" w:rsidP="007B5616">
            <w:pPr>
              <w:rPr>
                <w:rFonts w:ascii="Calibri" w:eastAsia="Times New Roman" w:hAnsi="Calibri" w:cs="Calibri"/>
                <w:color w:val="000000"/>
                <w:sz w:val="20"/>
                <w:szCs w:val="20"/>
              </w:rPr>
            </w:pPr>
            <w:r w:rsidRPr="00473491">
              <w:rPr>
                <w:rFonts w:ascii="Calibri" w:eastAsia="Times New Roman" w:hAnsi="Calibri" w:cs="Calibri"/>
                <w:color w:val="000000"/>
                <w:sz w:val="20"/>
                <w:szCs w:val="20"/>
              </w:rPr>
              <w:t>302.1 Without Vision</w:t>
            </w:r>
          </w:p>
        </w:tc>
        <w:tc>
          <w:tcPr>
            <w:tcW w:w="0" w:type="auto"/>
            <w:hideMark/>
          </w:tcPr>
          <w:p w:rsidR="007B5616" w:rsidRPr="008E55F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E55F8">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8E55F8" w:rsidTr="007B5616">
        <w:trPr>
          <w:trHeight w:val="1020"/>
        </w:trPr>
        <w:tc>
          <w:tcPr>
            <w:cnfStyle w:val="001000000000" w:firstRow="0" w:lastRow="0" w:firstColumn="1" w:lastColumn="0" w:oddVBand="0" w:evenVBand="0" w:oddHBand="0" w:evenHBand="0" w:firstRowFirstColumn="0" w:firstRowLastColumn="0" w:lastRowFirstColumn="0" w:lastRowLastColumn="0"/>
            <w:tcW w:w="0" w:type="auto"/>
          </w:tcPr>
          <w:p w:rsidR="007B5616" w:rsidRPr="00473491" w:rsidRDefault="007B5616" w:rsidP="007B5616">
            <w:pPr>
              <w:rPr>
                <w:rFonts w:ascii="Calibri" w:eastAsia="Times New Roman" w:hAnsi="Calibri" w:cs="Calibri"/>
                <w:color w:val="000000"/>
                <w:sz w:val="20"/>
                <w:szCs w:val="20"/>
              </w:rPr>
            </w:pPr>
            <w:commentRangeStart w:id="87"/>
            <w:r w:rsidRPr="009632E5">
              <w:rPr>
                <w:rFonts w:ascii="Calibri" w:eastAsia="Times New Roman" w:hAnsi="Calibri" w:cs="Calibri"/>
                <w:color w:val="000000"/>
                <w:sz w:val="20"/>
                <w:szCs w:val="20"/>
              </w:rPr>
              <w:t>302</w:t>
            </w:r>
            <w:commentRangeEnd w:id="87"/>
            <w:r>
              <w:rPr>
                <w:rStyle w:val="CommentReference"/>
                <w:bCs w:val="0"/>
              </w:rPr>
              <w:commentReference w:id="87"/>
            </w:r>
            <w:r w:rsidRPr="009632E5">
              <w:rPr>
                <w:rFonts w:ascii="Calibri" w:eastAsia="Times New Roman" w:hAnsi="Calibri" w:cs="Calibri"/>
                <w:color w:val="000000"/>
                <w:sz w:val="20"/>
                <w:szCs w:val="20"/>
              </w:rPr>
              <w:t>.2 With Limited Vision</w:t>
            </w:r>
          </w:p>
        </w:tc>
        <w:tc>
          <w:tcPr>
            <w:tcW w:w="0" w:type="auto"/>
          </w:tcPr>
          <w:p w:rsidR="007B5616" w:rsidRPr="008E55F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8E55F8" w:rsidTr="007B5616">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rsidR="007B5616" w:rsidRPr="00473491" w:rsidRDefault="007B5616" w:rsidP="007B5616">
            <w:pPr>
              <w:rPr>
                <w:rFonts w:ascii="Calibri" w:eastAsia="Times New Roman" w:hAnsi="Calibri" w:cs="Calibri"/>
                <w:color w:val="000000"/>
                <w:sz w:val="20"/>
                <w:szCs w:val="20"/>
              </w:rPr>
            </w:pPr>
            <w:r w:rsidRPr="00473491">
              <w:rPr>
                <w:rFonts w:ascii="Calibri" w:eastAsia="Times New Roman" w:hAnsi="Calibri" w:cs="Calibri"/>
                <w:color w:val="000000"/>
                <w:sz w:val="20"/>
                <w:szCs w:val="20"/>
              </w:rPr>
              <w:t>302.4 Without Hearing</w:t>
            </w:r>
          </w:p>
        </w:tc>
        <w:tc>
          <w:tcPr>
            <w:tcW w:w="0" w:type="auto"/>
            <w:hideMark/>
          </w:tcPr>
          <w:p w:rsidR="007B5616" w:rsidRPr="008E55F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E55F8">
              <w:rPr>
                <w:rFonts w:ascii="Calibri" w:eastAsia="Times New Roman" w:hAnsi="Calibri" w:cs="Calibri"/>
                <w:color w:val="000000"/>
                <w:sz w:val="20"/>
                <w:szCs w:val="20"/>
              </w:rPr>
              <w:t>When ICT provides information, instructions, or cues audibly, users who are deaf will not receive the information. Typically, providing the same information visibly (e.g., providing a warning light or textual dialog to accompany an audible warning sound or captions for audio dialog and other audible information in a video) will enable users who are deaf to get equivalent information.</w:t>
            </w:r>
          </w:p>
        </w:tc>
      </w:tr>
      <w:tr w:rsidR="007B5616" w:rsidRPr="008E55F8" w:rsidTr="007B5616">
        <w:trPr>
          <w:trHeight w:val="1530"/>
        </w:trPr>
        <w:tc>
          <w:tcPr>
            <w:cnfStyle w:val="001000000000" w:firstRow="0" w:lastRow="0" w:firstColumn="1" w:lastColumn="0" w:oddVBand="0" w:evenVBand="0" w:oddHBand="0" w:evenHBand="0" w:firstRowFirstColumn="0" w:firstRowLastColumn="0" w:lastRowFirstColumn="0" w:lastRowLastColumn="0"/>
            <w:tcW w:w="0" w:type="auto"/>
            <w:hideMark/>
          </w:tcPr>
          <w:p w:rsidR="007B5616" w:rsidRPr="00473491" w:rsidRDefault="007B5616" w:rsidP="007B5616">
            <w:pPr>
              <w:rPr>
                <w:rFonts w:ascii="Calibri" w:eastAsia="Times New Roman" w:hAnsi="Calibri" w:cs="Calibri"/>
                <w:color w:val="000000"/>
                <w:sz w:val="20"/>
                <w:szCs w:val="20"/>
              </w:rPr>
            </w:pPr>
            <w:r w:rsidRPr="00473491">
              <w:rPr>
                <w:rFonts w:ascii="Calibri" w:eastAsia="Times New Roman" w:hAnsi="Calibri" w:cs="Calibri"/>
                <w:color w:val="000000"/>
                <w:sz w:val="20"/>
                <w:szCs w:val="20"/>
              </w:rPr>
              <w:t>302.5 With Limited Hearing</w:t>
            </w:r>
          </w:p>
        </w:tc>
        <w:tc>
          <w:tcPr>
            <w:tcW w:w="0" w:type="auto"/>
            <w:hideMark/>
          </w:tcPr>
          <w:p w:rsidR="007B5616" w:rsidRPr="008E55F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E55F8">
              <w:rPr>
                <w:rFonts w:ascii="Calibri" w:eastAsia="Times New Roman" w:hAnsi="Calibri" w:cs="Calibri"/>
                <w:color w:val="000000"/>
                <w:sz w:val="20"/>
                <w:szCs w:val="20"/>
              </w:rPr>
              <w:t>Some users cannot hear sounds below certain volumes or at certain frequencies and may not be able hear certain audio outputs from ICT. Background noise can also be problematic for users with limited hearing. Providing modes of operation that enhance audio clarity (e.g., filtering out hisses and pops, blocking sounds at specific frequencies, normalizing voice volumes, removing constant tone patterns), increase the range of volume, increase volume at higher frequencies, and/or give users control over such settings can help users with limited hearing understand, navigate, and operate the ICT. Users with limited hearing may also benefit from some of the same methods used to provide information to users without hearing.</w:t>
            </w:r>
          </w:p>
        </w:tc>
      </w:tr>
      <w:tr w:rsidR="007B5616" w:rsidRPr="008E55F8" w:rsidTr="007B5616">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rsidR="007B5616" w:rsidRPr="00473491" w:rsidRDefault="007B5616" w:rsidP="007B5616">
            <w:pPr>
              <w:rPr>
                <w:rFonts w:ascii="Calibri" w:eastAsia="Times New Roman" w:hAnsi="Calibri" w:cs="Calibri"/>
                <w:color w:val="000000"/>
                <w:sz w:val="20"/>
                <w:szCs w:val="20"/>
              </w:rPr>
            </w:pPr>
            <w:r w:rsidRPr="00473491">
              <w:rPr>
                <w:rFonts w:ascii="Calibri" w:eastAsia="Times New Roman" w:hAnsi="Calibri" w:cs="Calibri"/>
                <w:color w:val="000000"/>
                <w:sz w:val="20"/>
                <w:szCs w:val="20"/>
              </w:rPr>
              <w:t>302.9 With Limited Language, Cognitive, and Learning Abilities</w:t>
            </w:r>
          </w:p>
        </w:tc>
        <w:tc>
          <w:tcPr>
            <w:tcW w:w="0" w:type="auto"/>
            <w:hideMark/>
          </w:tcPr>
          <w:p w:rsidR="007B5616" w:rsidRPr="008E55F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 w:rsidR="007B5616" w:rsidRDefault="007B5616" w:rsidP="007B5616">
      <w:r>
        <w:br w:type="page"/>
      </w:r>
    </w:p>
    <w:p w:rsidR="007B5616" w:rsidRDefault="007B5616" w:rsidP="007B5616">
      <w:pPr>
        <w:pStyle w:val="Heading3"/>
      </w:pPr>
      <w:r w:rsidRPr="008E55F8">
        <w:t>3.1.2 Language of Parts</w:t>
      </w:r>
    </w:p>
    <w:p w:rsidR="007B5616" w:rsidRDefault="007B5616" w:rsidP="007B5616">
      <w:r>
        <w:t xml:space="preserve">Methods and techniques related to </w:t>
      </w:r>
      <w:r w:rsidRPr="008E55F8">
        <w:t>3.1.2 Language of Parts</w:t>
      </w:r>
      <w:r>
        <w:t xml:space="preserve"> can affect the following types of disabilities:</w:t>
      </w:r>
    </w:p>
    <w:tbl>
      <w:tblPr>
        <w:tblStyle w:val="GridTable4-Accent1"/>
        <w:tblW w:w="0" w:type="auto"/>
        <w:tblLook w:val="04A0" w:firstRow="1" w:lastRow="0" w:firstColumn="1" w:lastColumn="0" w:noHBand="0" w:noVBand="1"/>
      </w:tblPr>
      <w:tblGrid>
        <w:gridCol w:w="1941"/>
        <w:gridCol w:w="7409"/>
      </w:tblGrid>
      <w:tr w:rsidR="007B5616" w:rsidRPr="008E55F8" w:rsidTr="007B56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7B5616" w:rsidRPr="00473491" w:rsidRDefault="007B5616" w:rsidP="007B5616">
            <w:pPr>
              <w:rPr>
                <w:rFonts w:ascii="Calibri" w:eastAsia="Times New Roman" w:hAnsi="Calibri" w:cs="Calibri"/>
                <w:bCs w:val="0"/>
                <w:color w:val="FFFFFF"/>
              </w:rPr>
            </w:pPr>
            <w:r w:rsidRPr="003202BE">
              <w:rPr>
                <w:rFonts w:ascii="Calibri" w:eastAsia="Times New Roman" w:hAnsi="Calibri" w:cs="Calibri"/>
                <w:color w:val="FFFFFF"/>
              </w:rPr>
              <w:t>Type of Disability</w:t>
            </w:r>
          </w:p>
        </w:tc>
        <w:tc>
          <w:tcPr>
            <w:tcW w:w="0" w:type="auto"/>
            <w:noWrap/>
            <w:hideMark/>
          </w:tcPr>
          <w:p w:rsidR="007B5616" w:rsidRPr="00473491" w:rsidRDefault="007B5616" w:rsidP="007B56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FFFFFF"/>
              </w:rPr>
            </w:pPr>
            <w:r w:rsidRPr="003202BE">
              <w:rPr>
                <w:rFonts w:ascii="Calibri" w:eastAsia="Times New Roman" w:hAnsi="Calibri" w:cs="Calibri"/>
                <w:color w:val="FFFFFF"/>
              </w:rPr>
              <w:t>Description of Impact</w:t>
            </w:r>
          </w:p>
        </w:tc>
      </w:tr>
      <w:tr w:rsidR="007B5616" w:rsidRPr="008E55F8" w:rsidTr="007B5616">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rsidR="007B5616" w:rsidRPr="008E55F8" w:rsidRDefault="007B5616" w:rsidP="007B5616">
            <w:pPr>
              <w:rPr>
                <w:rFonts w:ascii="Calibri" w:eastAsia="Times New Roman" w:hAnsi="Calibri" w:cs="Calibri"/>
                <w:color w:val="000000"/>
                <w:sz w:val="20"/>
                <w:szCs w:val="20"/>
              </w:rPr>
            </w:pPr>
            <w:r w:rsidRPr="008E55F8">
              <w:rPr>
                <w:rFonts w:ascii="Calibri" w:eastAsia="Times New Roman" w:hAnsi="Calibri" w:cs="Calibri"/>
                <w:color w:val="000000"/>
                <w:sz w:val="20"/>
                <w:szCs w:val="20"/>
              </w:rPr>
              <w:t>302.1 Without Vision</w:t>
            </w:r>
          </w:p>
        </w:tc>
        <w:tc>
          <w:tcPr>
            <w:tcW w:w="0" w:type="auto"/>
            <w:hideMark/>
          </w:tcPr>
          <w:p w:rsidR="007B5616" w:rsidRPr="008E55F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E55F8">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8E55F8" w:rsidTr="007B5616">
        <w:trPr>
          <w:trHeight w:val="1020"/>
        </w:trPr>
        <w:tc>
          <w:tcPr>
            <w:cnfStyle w:val="001000000000" w:firstRow="0" w:lastRow="0" w:firstColumn="1" w:lastColumn="0" w:oddVBand="0" w:evenVBand="0" w:oddHBand="0" w:evenHBand="0" w:firstRowFirstColumn="0" w:firstRowLastColumn="0" w:lastRowFirstColumn="0" w:lastRowLastColumn="0"/>
            <w:tcW w:w="0" w:type="auto"/>
          </w:tcPr>
          <w:p w:rsidR="007B5616" w:rsidRPr="008E55F8" w:rsidRDefault="007B5616" w:rsidP="007B5616">
            <w:pPr>
              <w:rPr>
                <w:rFonts w:ascii="Calibri" w:eastAsia="Times New Roman" w:hAnsi="Calibri" w:cs="Calibri"/>
                <w:color w:val="000000"/>
                <w:sz w:val="20"/>
                <w:szCs w:val="20"/>
              </w:rPr>
            </w:pPr>
            <w:commentRangeStart w:id="88"/>
            <w:r w:rsidRPr="009632E5">
              <w:rPr>
                <w:rFonts w:ascii="Calibri" w:eastAsia="Times New Roman" w:hAnsi="Calibri" w:cs="Calibri"/>
                <w:color w:val="000000"/>
                <w:sz w:val="20"/>
                <w:szCs w:val="20"/>
              </w:rPr>
              <w:t>302.2 With Limited Vision</w:t>
            </w:r>
            <w:commentRangeEnd w:id="88"/>
            <w:r>
              <w:rPr>
                <w:rStyle w:val="CommentReference"/>
                <w:bCs w:val="0"/>
              </w:rPr>
              <w:commentReference w:id="88"/>
            </w:r>
          </w:p>
        </w:tc>
        <w:tc>
          <w:tcPr>
            <w:tcW w:w="0" w:type="auto"/>
          </w:tcPr>
          <w:p w:rsidR="007B5616" w:rsidRPr="008E55F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9632E5">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8E55F8" w:rsidTr="007B5616">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rsidR="007B5616" w:rsidRPr="008E55F8" w:rsidRDefault="007B5616" w:rsidP="007B5616">
            <w:pPr>
              <w:rPr>
                <w:rFonts w:ascii="Calibri" w:eastAsia="Times New Roman" w:hAnsi="Calibri" w:cs="Calibri"/>
                <w:color w:val="000000"/>
                <w:sz w:val="20"/>
                <w:szCs w:val="20"/>
              </w:rPr>
            </w:pPr>
            <w:r w:rsidRPr="008E55F8">
              <w:rPr>
                <w:rFonts w:ascii="Calibri" w:eastAsia="Times New Roman" w:hAnsi="Calibri" w:cs="Calibri"/>
                <w:color w:val="000000"/>
                <w:sz w:val="20"/>
                <w:szCs w:val="20"/>
              </w:rPr>
              <w:t>302.4 Without Hearing</w:t>
            </w:r>
          </w:p>
        </w:tc>
        <w:tc>
          <w:tcPr>
            <w:tcW w:w="0" w:type="auto"/>
            <w:hideMark/>
          </w:tcPr>
          <w:p w:rsidR="007B5616" w:rsidRPr="008E55F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E55F8">
              <w:rPr>
                <w:rFonts w:ascii="Calibri" w:eastAsia="Times New Roman" w:hAnsi="Calibri" w:cs="Calibri"/>
                <w:color w:val="000000"/>
                <w:sz w:val="20"/>
                <w:szCs w:val="20"/>
              </w:rPr>
              <w:t>When ICT provides information, instructions, or cues audibly, users who are deaf will not receive the information. Typically, providing the same information visibly (e.g., providing a warning light or textual dialog to accompany an audible warning sound or captions for audio dialog and other audible information in a video) will enable users who are deaf to get equivalent information.</w:t>
            </w:r>
          </w:p>
        </w:tc>
      </w:tr>
      <w:tr w:rsidR="007B5616" w:rsidRPr="008E55F8" w:rsidTr="007B5616">
        <w:trPr>
          <w:trHeight w:val="1530"/>
        </w:trPr>
        <w:tc>
          <w:tcPr>
            <w:cnfStyle w:val="001000000000" w:firstRow="0" w:lastRow="0" w:firstColumn="1" w:lastColumn="0" w:oddVBand="0" w:evenVBand="0" w:oddHBand="0" w:evenHBand="0" w:firstRowFirstColumn="0" w:firstRowLastColumn="0" w:lastRowFirstColumn="0" w:lastRowLastColumn="0"/>
            <w:tcW w:w="0" w:type="auto"/>
            <w:hideMark/>
          </w:tcPr>
          <w:p w:rsidR="007B5616" w:rsidRPr="008E55F8" w:rsidRDefault="007B5616" w:rsidP="007B5616">
            <w:pPr>
              <w:rPr>
                <w:rFonts w:ascii="Calibri" w:eastAsia="Times New Roman" w:hAnsi="Calibri" w:cs="Calibri"/>
                <w:color w:val="000000"/>
                <w:sz w:val="20"/>
                <w:szCs w:val="20"/>
              </w:rPr>
            </w:pPr>
            <w:r w:rsidRPr="008E55F8">
              <w:rPr>
                <w:rFonts w:ascii="Calibri" w:eastAsia="Times New Roman" w:hAnsi="Calibri" w:cs="Calibri"/>
                <w:color w:val="000000"/>
                <w:sz w:val="20"/>
                <w:szCs w:val="20"/>
              </w:rPr>
              <w:t>302.5 With Limited Hearing</w:t>
            </w:r>
          </w:p>
        </w:tc>
        <w:tc>
          <w:tcPr>
            <w:tcW w:w="0" w:type="auto"/>
            <w:hideMark/>
          </w:tcPr>
          <w:p w:rsidR="007B5616" w:rsidRPr="008E55F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E55F8">
              <w:rPr>
                <w:rFonts w:ascii="Calibri" w:eastAsia="Times New Roman" w:hAnsi="Calibri" w:cs="Calibri"/>
                <w:color w:val="000000"/>
                <w:sz w:val="20"/>
                <w:szCs w:val="20"/>
              </w:rPr>
              <w:t>Some users cannot hear sounds below certain volumes or at certain frequencies and may not be able hear certain audio outputs from ICT. Background noise can also be problematic for users with limited hearing. Providing modes of operation that enhance audio clarity (e.g., filtering out hisses and pops, blocking sounds at specific frequencies, normalizing voice volumes, removing constant tone patterns), increase the range of volume, increase volume at higher frequencies, and/or give users control over such settings can help users with limited hearing understand, navigate, and operate the ICT. Users with limited hearing may also benefit from some of the same methods used to provide information to users without hearing.</w:t>
            </w:r>
          </w:p>
        </w:tc>
      </w:tr>
      <w:tr w:rsidR="007B5616" w:rsidRPr="008E55F8" w:rsidTr="007B5616">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rsidR="007B5616" w:rsidRPr="008E55F8" w:rsidRDefault="007B5616" w:rsidP="007B5616">
            <w:pPr>
              <w:rPr>
                <w:rFonts w:ascii="Calibri" w:eastAsia="Times New Roman" w:hAnsi="Calibri" w:cs="Calibri"/>
                <w:color w:val="000000"/>
                <w:sz w:val="20"/>
                <w:szCs w:val="20"/>
              </w:rPr>
            </w:pPr>
            <w:r w:rsidRPr="008E55F8">
              <w:rPr>
                <w:rFonts w:ascii="Calibri" w:eastAsia="Times New Roman" w:hAnsi="Calibri" w:cs="Calibri"/>
                <w:color w:val="000000"/>
                <w:sz w:val="20"/>
                <w:szCs w:val="20"/>
              </w:rPr>
              <w:t>302.9 With Limited Language, Cognitive, and Learning Abilities</w:t>
            </w:r>
          </w:p>
        </w:tc>
        <w:tc>
          <w:tcPr>
            <w:tcW w:w="0" w:type="auto"/>
            <w:hideMark/>
          </w:tcPr>
          <w:p w:rsidR="007B5616" w:rsidRPr="008E55F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 w:rsidR="007B5616" w:rsidRDefault="007B5616" w:rsidP="007B5616">
      <w:r>
        <w:br w:type="page"/>
      </w:r>
    </w:p>
    <w:p w:rsidR="007B5616" w:rsidRDefault="007B5616" w:rsidP="007B5616">
      <w:pPr>
        <w:pStyle w:val="Heading2"/>
      </w:pPr>
      <w:r>
        <w:t>Guideline 3.2 – Predictable</w:t>
      </w:r>
    </w:p>
    <w:p w:rsidR="007B5616" w:rsidRDefault="007B5616" w:rsidP="007B5616">
      <w:pPr>
        <w:pStyle w:val="Heading3"/>
      </w:pPr>
      <w:r w:rsidRPr="008E55F8">
        <w:t xml:space="preserve">3.2.1 </w:t>
      </w:r>
      <w:proofErr w:type="gramStart"/>
      <w:r w:rsidRPr="008E55F8">
        <w:t>On</w:t>
      </w:r>
      <w:proofErr w:type="gramEnd"/>
      <w:r w:rsidRPr="008E55F8">
        <w:t xml:space="preserve"> Focus</w:t>
      </w:r>
    </w:p>
    <w:p w:rsidR="007B5616" w:rsidRDefault="007B5616" w:rsidP="007B5616">
      <w:r>
        <w:t xml:space="preserve">Methods and techniques related to </w:t>
      </w:r>
      <w:r w:rsidRPr="008E55F8">
        <w:t>3.2.1 On Focus</w:t>
      </w:r>
      <w:r>
        <w:t xml:space="preserve"> can affect the following types of disabilities:</w:t>
      </w:r>
    </w:p>
    <w:tbl>
      <w:tblPr>
        <w:tblW w:w="0" w:type="auto"/>
        <w:tblLook w:val="04A0" w:firstRow="1" w:lastRow="0" w:firstColumn="1" w:lastColumn="0" w:noHBand="0" w:noVBand="1"/>
      </w:tblPr>
      <w:tblGrid>
        <w:gridCol w:w="2005"/>
        <w:gridCol w:w="7350"/>
      </w:tblGrid>
      <w:tr w:rsidR="007B5616" w:rsidRPr="008E55F8" w:rsidTr="007B5616">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Description of Impact</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8E55F8" w:rsidTr="007B5616">
        <w:trPr>
          <w:trHeight w:val="1530"/>
        </w:trPr>
        <w:tc>
          <w:tcPr>
            <w:tcW w:w="0" w:type="auto"/>
            <w:tcBorders>
              <w:top w:val="single" w:sz="4" w:space="0" w:color="9BC2E6"/>
              <w:left w:val="nil"/>
              <w:bottom w:val="single" w:sz="4" w:space="0" w:color="9BC2E6"/>
              <w:right w:val="nil"/>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7B5616" w:rsidRPr="008E55F8" w:rsidTr="007B5616">
        <w:trPr>
          <w:trHeight w:val="1275"/>
        </w:trPr>
        <w:tc>
          <w:tcPr>
            <w:tcW w:w="0" w:type="auto"/>
            <w:tcBorders>
              <w:top w:val="single" w:sz="4" w:space="0" w:color="9BC2E6"/>
              <w:left w:val="nil"/>
              <w:bottom w:val="single" w:sz="4" w:space="0" w:color="9BC2E6"/>
              <w:right w:val="nil"/>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 w:rsidR="007B5616" w:rsidRDefault="007B5616" w:rsidP="007B5616">
      <w:r>
        <w:br w:type="page"/>
      </w:r>
    </w:p>
    <w:p w:rsidR="007B5616" w:rsidRDefault="007B5616" w:rsidP="007B5616">
      <w:pPr>
        <w:pStyle w:val="Heading3"/>
      </w:pPr>
      <w:r w:rsidRPr="008E55F8">
        <w:t xml:space="preserve">3.2.2 </w:t>
      </w:r>
      <w:proofErr w:type="gramStart"/>
      <w:r w:rsidRPr="008E55F8">
        <w:t>On</w:t>
      </w:r>
      <w:proofErr w:type="gramEnd"/>
      <w:r w:rsidRPr="008E55F8">
        <w:t xml:space="preserve"> Input</w:t>
      </w:r>
    </w:p>
    <w:p w:rsidR="007B5616" w:rsidRDefault="007B5616" w:rsidP="007B5616">
      <w:r>
        <w:t xml:space="preserve">Methods and techniques related to </w:t>
      </w:r>
      <w:r w:rsidRPr="008E55F8">
        <w:t>3.2.2 On Input</w:t>
      </w:r>
      <w:r>
        <w:t xml:space="preserve"> can affect the following types of disabilities:</w:t>
      </w:r>
    </w:p>
    <w:tbl>
      <w:tblPr>
        <w:tblW w:w="0" w:type="auto"/>
        <w:tblLook w:val="04A0" w:firstRow="1" w:lastRow="0" w:firstColumn="1" w:lastColumn="0" w:noHBand="0" w:noVBand="1"/>
      </w:tblPr>
      <w:tblGrid>
        <w:gridCol w:w="1829"/>
        <w:gridCol w:w="7526"/>
      </w:tblGrid>
      <w:tr w:rsidR="007B5616" w:rsidRPr="008E55F8" w:rsidTr="007B5616">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Description of Impact</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8E55F8" w:rsidTr="007B5616">
        <w:trPr>
          <w:trHeight w:val="1530"/>
        </w:trPr>
        <w:tc>
          <w:tcPr>
            <w:tcW w:w="0" w:type="auto"/>
            <w:tcBorders>
              <w:top w:val="single" w:sz="4" w:space="0" w:color="9BC2E6"/>
              <w:left w:val="nil"/>
              <w:bottom w:val="single" w:sz="4" w:space="0" w:color="9BC2E6"/>
              <w:right w:val="nil"/>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Pr>
        <w:pStyle w:val="Heading3"/>
      </w:pPr>
      <w:r w:rsidRPr="008E55F8">
        <w:t>3.2.3 Consistent Navigation</w:t>
      </w:r>
    </w:p>
    <w:p w:rsidR="007B5616" w:rsidRDefault="007B5616" w:rsidP="007B5616">
      <w:r>
        <w:t xml:space="preserve">Methods and techniques related to </w:t>
      </w:r>
      <w:r w:rsidRPr="008E55F8">
        <w:t>3.2.3 Consistent Navigation</w:t>
      </w:r>
      <w:r>
        <w:t xml:space="preserve"> can affect the following types of disabilities:</w:t>
      </w:r>
    </w:p>
    <w:tbl>
      <w:tblPr>
        <w:tblW w:w="0" w:type="auto"/>
        <w:tblLook w:val="04A0" w:firstRow="1" w:lastRow="0" w:firstColumn="1" w:lastColumn="0" w:noHBand="0" w:noVBand="1"/>
      </w:tblPr>
      <w:tblGrid>
        <w:gridCol w:w="1829"/>
        <w:gridCol w:w="7526"/>
      </w:tblGrid>
      <w:tr w:rsidR="007B5616" w:rsidRPr="008E55F8" w:rsidTr="007B5616">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Description of Impact</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8E55F8" w:rsidTr="007B5616">
        <w:trPr>
          <w:trHeight w:val="1530"/>
        </w:trPr>
        <w:tc>
          <w:tcPr>
            <w:tcW w:w="0" w:type="auto"/>
            <w:tcBorders>
              <w:top w:val="single" w:sz="4" w:space="0" w:color="9BC2E6"/>
              <w:left w:val="nil"/>
              <w:bottom w:val="single" w:sz="4" w:space="0" w:color="9BC2E6"/>
              <w:right w:val="nil"/>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 w:rsidR="007B5616" w:rsidRDefault="007B5616" w:rsidP="007B5616">
      <w:pPr>
        <w:pStyle w:val="Heading3"/>
      </w:pPr>
      <w:r w:rsidRPr="008E55F8">
        <w:t>3.2.4 Consistent Identification</w:t>
      </w:r>
    </w:p>
    <w:p w:rsidR="007B5616" w:rsidRDefault="007B5616" w:rsidP="007B5616">
      <w:r>
        <w:t xml:space="preserve">Methods and techniques related to </w:t>
      </w:r>
      <w:r w:rsidRPr="008E55F8">
        <w:t>3.2.4 Consistent Identification</w:t>
      </w:r>
      <w:r>
        <w:t xml:space="preserve"> can affect the following types of disabilities:</w:t>
      </w:r>
    </w:p>
    <w:tbl>
      <w:tblPr>
        <w:tblW w:w="0" w:type="auto"/>
        <w:tblLook w:val="04A0" w:firstRow="1" w:lastRow="0" w:firstColumn="1" w:lastColumn="0" w:noHBand="0" w:noVBand="1"/>
      </w:tblPr>
      <w:tblGrid>
        <w:gridCol w:w="1829"/>
        <w:gridCol w:w="7526"/>
      </w:tblGrid>
      <w:tr w:rsidR="007B5616" w:rsidRPr="008E55F8" w:rsidTr="007B5616">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Description of Impact</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8E55F8" w:rsidTr="007B5616">
        <w:trPr>
          <w:trHeight w:val="1530"/>
        </w:trPr>
        <w:tc>
          <w:tcPr>
            <w:tcW w:w="0" w:type="auto"/>
            <w:tcBorders>
              <w:top w:val="single" w:sz="4" w:space="0" w:color="9BC2E6"/>
              <w:left w:val="nil"/>
              <w:bottom w:val="single" w:sz="4" w:space="0" w:color="9BC2E6"/>
              <w:right w:val="nil"/>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 w:rsidR="007B5616" w:rsidRDefault="007B5616" w:rsidP="007B5616">
      <w:r>
        <w:br w:type="page"/>
      </w:r>
    </w:p>
    <w:p w:rsidR="007B5616" w:rsidRDefault="007B5616" w:rsidP="007B5616">
      <w:pPr>
        <w:pStyle w:val="Heading2"/>
      </w:pPr>
      <w:r>
        <w:t>Guideline 3.3 – Input Assistance</w:t>
      </w:r>
    </w:p>
    <w:p w:rsidR="007B5616" w:rsidRDefault="007B5616" w:rsidP="007B5616">
      <w:pPr>
        <w:pStyle w:val="Heading3"/>
      </w:pPr>
      <w:r w:rsidRPr="008E55F8">
        <w:t>3.3.1 Error Identification</w:t>
      </w:r>
    </w:p>
    <w:p w:rsidR="007B5616" w:rsidRDefault="007B5616" w:rsidP="007B5616">
      <w:r>
        <w:t xml:space="preserve">Methods and techniques related to </w:t>
      </w:r>
      <w:r w:rsidRPr="008E55F8">
        <w:t>3.3.1 Error Identification</w:t>
      </w:r>
      <w:r>
        <w:t xml:space="preserve"> can affect the following types of disabilities:</w:t>
      </w:r>
    </w:p>
    <w:tbl>
      <w:tblPr>
        <w:tblW w:w="0" w:type="auto"/>
        <w:tblLook w:val="04A0" w:firstRow="1" w:lastRow="0" w:firstColumn="1" w:lastColumn="0" w:noHBand="0" w:noVBand="1"/>
      </w:tblPr>
      <w:tblGrid>
        <w:gridCol w:w="2284"/>
        <w:gridCol w:w="7071"/>
      </w:tblGrid>
      <w:tr w:rsidR="007B5616" w:rsidRPr="008E55F8" w:rsidTr="007B5616">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Description of Impact</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8E55F8" w:rsidTr="007B5616">
        <w:trPr>
          <w:trHeight w:val="1530"/>
        </w:trPr>
        <w:tc>
          <w:tcPr>
            <w:tcW w:w="0" w:type="auto"/>
            <w:tcBorders>
              <w:top w:val="single" w:sz="4" w:space="0" w:color="9BC2E6"/>
              <w:left w:val="nil"/>
              <w:bottom w:val="single" w:sz="4" w:space="0" w:color="9BC2E6"/>
              <w:right w:val="nil"/>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8E55F8" w:rsidTr="007B5616">
        <w:trPr>
          <w:trHeight w:val="1286"/>
        </w:trPr>
        <w:tc>
          <w:tcPr>
            <w:tcW w:w="0" w:type="auto"/>
            <w:tcBorders>
              <w:top w:val="single" w:sz="4" w:space="0" w:color="9BC2E6"/>
              <w:left w:val="nil"/>
              <w:bottom w:val="single" w:sz="4" w:space="0" w:color="9BC2E6"/>
              <w:right w:val="nil"/>
            </w:tcBorders>
            <w:shd w:val="clear" w:color="auto" w:fill="DEEAF6" w:themeFill="accent1" w:themeFillTint="33"/>
          </w:tcPr>
          <w:p w:rsidR="007B5616" w:rsidRPr="008E55F8" w:rsidRDefault="007B5616" w:rsidP="007B5616">
            <w:pPr>
              <w:spacing w:after="0" w:line="240" w:lineRule="auto"/>
              <w:rPr>
                <w:rFonts w:ascii="Calibri" w:eastAsia="Times New Roman" w:hAnsi="Calibri" w:cs="Calibri"/>
                <w:color w:val="000000"/>
                <w:sz w:val="20"/>
                <w:szCs w:val="20"/>
              </w:rPr>
            </w:pPr>
            <w:commentRangeStart w:id="89"/>
            <w:commentRangeStart w:id="90"/>
            <w:r w:rsidRPr="004433EE">
              <w:rPr>
                <w:rFonts w:ascii="Calibri" w:eastAsia="Times New Roman" w:hAnsi="Calibri" w:cs="Calibri"/>
                <w:color w:val="000000"/>
                <w:sz w:val="20"/>
                <w:szCs w:val="20"/>
              </w:rPr>
              <w:t>302</w:t>
            </w:r>
            <w:commentRangeEnd w:id="89"/>
            <w:r>
              <w:rPr>
                <w:rStyle w:val="CommentReference"/>
              </w:rPr>
              <w:commentReference w:id="89"/>
            </w:r>
            <w:commentRangeEnd w:id="90"/>
            <w:r>
              <w:rPr>
                <w:rStyle w:val="CommentReference"/>
              </w:rPr>
              <w:commentReference w:id="90"/>
            </w:r>
            <w:r w:rsidRPr="004433EE">
              <w:rPr>
                <w:rFonts w:ascii="Calibri" w:eastAsia="Times New Roman" w:hAnsi="Calibri" w:cs="Calibri"/>
                <w:color w:val="000000"/>
                <w:sz w:val="20"/>
                <w:szCs w:val="20"/>
              </w:rPr>
              <w:t>.3 Without Perception of Color</w:t>
            </w:r>
          </w:p>
        </w:tc>
        <w:tc>
          <w:tcPr>
            <w:tcW w:w="0" w:type="auto"/>
            <w:tcBorders>
              <w:top w:val="single" w:sz="4" w:space="0" w:color="9BC2E6"/>
              <w:left w:val="nil"/>
              <w:bottom w:val="single" w:sz="4" w:space="0" w:color="9BC2E6"/>
              <w:right w:val="single" w:sz="4" w:space="0" w:color="9BC2E6"/>
            </w:tcBorders>
            <w:shd w:val="clear" w:color="auto" w:fill="DEEAF6" w:themeFill="accent1" w:themeFillTint="33"/>
          </w:tcPr>
          <w:p w:rsidR="007B5616" w:rsidRPr="008E55F8" w:rsidRDefault="007B5616" w:rsidP="007B5616">
            <w:pPr>
              <w:spacing w:after="0" w:line="240" w:lineRule="auto"/>
              <w:rPr>
                <w:rFonts w:ascii="Calibri" w:eastAsia="Times New Roman" w:hAnsi="Calibri" w:cs="Calibri"/>
                <w:color w:val="000000"/>
                <w:sz w:val="20"/>
                <w:szCs w:val="20"/>
              </w:rPr>
            </w:pPr>
            <w:r w:rsidRPr="004433EE">
              <w:rPr>
                <w:rFonts w:ascii="Calibri" w:eastAsia="Times New Roman" w:hAnsi="Calibri" w:cs="Calibri"/>
                <w:color w:val="000000"/>
                <w:sz w:val="20"/>
                <w:szCs w:val="20"/>
              </w:rPr>
              <w:t xml:space="preserve">Some users may not be able to perceive differences between certain colors, and therefore do not receive information conveyed by the colors (e.g., using gradients of color between red, yellow, and green to indicate an item’s status from poor to good). In such cases, ICT must provide additional information by alternative means that conveys the same meaning (e.g., shapes and/or textual labels in addition to the color). </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 w:rsidR="007B5616" w:rsidRDefault="007B5616" w:rsidP="007B5616">
      <w:pPr>
        <w:rPr>
          <w:rFonts w:asciiTheme="majorHAnsi" w:eastAsiaTheme="majorEastAsia" w:hAnsiTheme="majorHAnsi" w:cstheme="majorBidi"/>
          <w:color w:val="1F4D78" w:themeColor="accent1" w:themeShade="7F"/>
          <w:sz w:val="24"/>
          <w:szCs w:val="24"/>
        </w:rPr>
      </w:pPr>
      <w:r>
        <w:br w:type="page"/>
      </w:r>
    </w:p>
    <w:p w:rsidR="007B5616" w:rsidRDefault="007B5616" w:rsidP="007B5616">
      <w:pPr>
        <w:pStyle w:val="Heading3"/>
      </w:pPr>
      <w:r w:rsidRPr="008E55F8">
        <w:t>3.3.2 Labels or Instructions</w:t>
      </w:r>
    </w:p>
    <w:p w:rsidR="007B5616" w:rsidRDefault="007B5616" w:rsidP="007B5616">
      <w:r>
        <w:t xml:space="preserve">Methods and techniques related to </w:t>
      </w:r>
      <w:r w:rsidRPr="008E55F8">
        <w:t>3.3.2 Labels or Instructions</w:t>
      </w:r>
      <w:r>
        <w:t xml:space="preserve"> can affect the following types of disabilities:</w:t>
      </w:r>
    </w:p>
    <w:tbl>
      <w:tblPr>
        <w:tblW w:w="0" w:type="auto"/>
        <w:tblLook w:val="04A0" w:firstRow="1" w:lastRow="0" w:firstColumn="1" w:lastColumn="0" w:noHBand="0" w:noVBand="1"/>
      </w:tblPr>
      <w:tblGrid>
        <w:gridCol w:w="2005"/>
        <w:gridCol w:w="7350"/>
      </w:tblGrid>
      <w:tr w:rsidR="007B5616" w:rsidRPr="008E55F8" w:rsidTr="007B5616">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Description of Impact</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8E55F8" w:rsidTr="007B5616">
        <w:trPr>
          <w:trHeight w:val="1530"/>
        </w:trPr>
        <w:tc>
          <w:tcPr>
            <w:tcW w:w="0" w:type="auto"/>
            <w:tcBorders>
              <w:top w:val="single" w:sz="4" w:space="0" w:color="9BC2E6"/>
              <w:left w:val="nil"/>
              <w:bottom w:val="single" w:sz="4" w:space="0" w:color="9BC2E6"/>
              <w:right w:val="nil"/>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7B5616" w:rsidRPr="008E55F8" w:rsidTr="007B5616">
        <w:trPr>
          <w:trHeight w:val="1275"/>
        </w:trPr>
        <w:tc>
          <w:tcPr>
            <w:tcW w:w="0" w:type="auto"/>
            <w:tcBorders>
              <w:top w:val="single" w:sz="4" w:space="0" w:color="9BC2E6"/>
              <w:left w:val="nil"/>
              <w:bottom w:val="single" w:sz="4" w:space="0" w:color="9BC2E6"/>
              <w:right w:val="nil"/>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 w:rsidR="007B5616" w:rsidRDefault="007B5616" w:rsidP="007B5616">
      <w:r>
        <w:br w:type="page"/>
      </w:r>
    </w:p>
    <w:p w:rsidR="007B5616" w:rsidRDefault="007B5616" w:rsidP="007B5616">
      <w:pPr>
        <w:pStyle w:val="Heading3"/>
      </w:pPr>
      <w:r w:rsidRPr="008E55F8">
        <w:t>3.3.3 Error Suggestion</w:t>
      </w:r>
    </w:p>
    <w:p w:rsidR="007B5616" w:rsidRDefault="007B5616" w:rsidP="007B5616">
      <w:r>
        <w:t xml:space="preserve">Methods and techniques related to </w:t>
      </w:r>
      <w:r w:rsidRPr="008E55F8">
        <w:t>3.3.3 Error Suggestion</w:t>
      </w:r>
      <w:r>
        <w:t xml:space="preserve"> can affect the following types of disabilities:</w:t>
      </w:r>
    </w:p>
    <w:tbl>
      <w:tblPr>
        <w:tblW w:w="0" w:type="auto"/>
        <w:tblLook w:val="04A0" w:firstRow="1" w:lastRow="0" w:firstColumn="1" w:lastColumn="0" w:noHBand="0" w:noVBand="1"/>
      </w:tblPr>
      <w:tblGrid>
        <w:gridCol w:w="2005"/>
        <w:gridCol w:w="7350"/>
      </w:tblGrid>
      <w:tr w:rsidR="007B5616" w:rsidRPr="008E55F8" w:rsidTr="007B5616">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B5616" w:rsidRPr="008E55F8" w:rsidRDefault="007B5616" w:rsidP="007B5616">
            <w:pPr>
              <w:spacing w:after="0" w:line="240" w:lineRule="auto"/>
              <w:rPr>
                <w:rFonts w:ascii="Calibri" w:eastAsia="Times New Roman" w:hAnsi="Calibri" w:cs="Calibri"/>
                <w:b/>
                <w:bCs/>
                <w:color w:val="FFFFFF"/>
              </w:rPr>
            </w:pPr>
            <w:r w:rsidRPr="008E55F8">
              <w:rPr>
                <w:rFonts w:ascii="Calibri" w:eastAsia="Times New Roman" w:hAnsi="Calibri" w:cs="Calibri"/>
                <w:b/>
                <w:bCs/>
                <w:color w:val="FFFFFF"/>
              </w:rPr>
              <w:t>Description of Impact</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8E55F8" w:rsidTr="007B5616">
        <w:trPr>
          <w:trHeight w:val="1530"/>
        </w:trPr>
        <w:tc>
          <w:tcPr>
            <w:tcW w:w="0" w:type="auto"/>
            <w:tcBorders>
              <w:top w:val="single" w:sz="4" w:space="0" w:color="9BC2E6"/>
              <w:left w:val="nil"/>
              <w:bottom w:val="single" w:sz="4" w:space="0" w:color="9BC2E6"/>
              <w:right w:val="nil"/>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7B5616" w:rsidRPr="008E55F8" w:rsidTr="007B5616">
        <w:trPr>
          <w:trHeight w:val="1275"/>
        </w:trPr>
        <w:tc>
          <w:tcPr>
            <w:tcW w:w="0" w:type="auto"/>
            <w:tcBorders>
              <w:top w:val="single" w:sz="4" w:space="0" w:color="9BC2E6"/>
              <w:left w:val="nil"/>
              <w:bottom w:val="single" w:sz="4" w:space="0" w:color="9BC2E6"/>
              <w:right w:val="nil"/>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7B5616" w:rsidRPr="008E55F8"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8E55F8" w:rsidRDefault="007B5616" w:rsidP="007B5616">
            <w:pPr>
              <w:spacing w:after="0" w:line="240" w:lineRule="auto"/>
              <w:rPr>
                <w:rFonts w:ascii="Calibri" w:eastAsia="Times New Roman" w:hAnsi="Calibri" w:cs="Calibri"/>
                <w:color w:val="000000"/>
                <w:sz w:val="20"/>
                <w:szCs w:val="20"/>
              </w:rPr>
            </w:pPr>
            <w:r w:rsidRPr="008E55F8">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 w:rsidR="007B5616" w:rsidRDefault="007B5616" w:rsidP="007B5616">
      <w:r>
        <w:br w:type="page"/>
      </w:r>
    </w:p>
    <w:p w:rsidR="007B5616" w:rsidRDefault="007B5616" w:rsidP="007B5616">
      <w:pPr>
        <w:pStyle w:val="Heading3"/>
      </w:pPr>
      <w:r w:rsidRPr="007C7CC1">
        <w:t>3.3.4 Error Prevention (Legal, Financial, Data)</w:t>
      </w:r>
    </w:p>
    <w:p w:rsidR="007B5616" w:rsidRDefault="007B5616" w:rsidP="007B5616">
      <w:r>
        <w:t xml:space="preserve">Methods and techniques related to </w:t>
      </w:r>
      <w:r w:rsidRPr="007C7CC1">
        <w:t xml:space="preserve">3.3.4 Error Prevention (Legal, Financial, </w:t>
      </w:r>
      <w:proofErr w:type="gramStart"/>
      <w:r w:rsidRPr="007C7CC1">
        <w:t>Data</w:t>
      </w:r>
      <w:proofErr w:type="gramEnd"/>
      <w:r w:rsidRPr="007C7CC1">
        <w:t>)</w:t>
      </w:r>
      <w:r>
        <w:t xml:space="preserve"> can affect the following types of disabilities:</w:t>
      </w:r>
    </w:p>
    <w:tbl>
      <w:tblPr>
        <w:tblW w:w="0" w:type="auto"/>
        <w:tblLook w:val="04A0" w:firstRow="1" w:lastRow="0" w:firstColumn="1" w:lastColumn="0" w:noHBand="0" w:noVBand="1"/>
      </w:tblPr>
      <w:tblGrid>
        <w:gridCol w:w="2005"/>
        <w:gridCol w:w="7350"/>
      </w:tblGrid>
      <w:tr w:rsidR="007B5616" w:rsidRPr="007C7CC1" w:rsidTr="007B5616">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B5616" w:rsidRPr="007C7CC1" w:rsidRDefault="007B5616" w:rsidP="007B5616">
            <w:pPr>
              <w:spacing w:after="0" w:line="240" w:lineRule="auto"/>
              <w:rPr>
                <w:rFonts w:ascii="Calibri" w:eastAsia="Times New Roman" w:hAnsi="Calibri" w:cs="Calibri"/>
                <w:b/>
                <w:bCs/>
                <w:color w:val="FFFFFF"/>
              </w:rPr>
            </w:pPr>
            <w:r w:rsidRPr="007C7CC1">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B5616" w:rsidRPr="007C7CC1" w:rsidRDefault="007B5616" w:rsidP="007B5616">
            <w:pPr>
              <w:spacing w:after="0" w:line="240" w:lineRule="auto"/>
              <w:rPr>
                <w:rFonts w:ascii="Calibri" w:eastAsia="Times New Roman" w:hAnsi="Calibri" w:cs="Calibri"/>
                <w:b/>
                <w:bCs/>
                <w:color w:val="FFFFFF"/>
              </w:rPr>
            </w:pPr>
            <w:r w:rsidRPr="007C7CC1">
              <w:rPr>
                <w:rFonts w:ascii="Calibri" w:eastAsia="Times New Roman" w:hAnsi="Calibri" w:cs="Calibri"/>
                <w:b/>
                <w:bCs/>
                <w:color w:val="FFFFFF"/>
              </w:rPr>
              <w:t>Description of Impact</w:t>
            </w:r>
          </w:p>
        </w:tc>
      </w:tr>
      <w:tr w:rsidR="007B5616" w:rsidRPr="007C7CC1"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7C7CC1" w:rsidTr="007B5616">
        <w:trPr>
          <w:trHeight w:val="1530"/>
        </w:trPr>
        <w:tc>
          <w:tcPr>
            <w:tcW w:w="0" w:type="auto"/>
            <w:tcBorders>
              <w:top w:val="single" w:sz="4" w:space="0" w:color="9BC2E6"/>
              <w:left w:val="nil"/>
              <w:bottom w:val="single" w:sz="4" w:space="0" w:color="9BC2E6"/>
              <w:right w:val="nil"/>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7C7CC1"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7B5616" w:rsidRPr="007C7CC1" w:rsidTr="007B5616">
        <w:trPr>
          <w:trHeight w:val="1275"/>
        </w:trPr>
        <w:tc>
          <w:tcPr>
            <w:tcW w:w="0" w:type="auto"/>
            <w:tcBorders>
              <w:top w:val="single" w:sz="4" w:space="0" w:color="9BC2E6"/>
              <w:left w:val="nil"/>
              <w:bottom w:val="single" w:sz="4" w:space="0" w:color="9BC2E6"/>
              <w:right w:val="nil"/>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7B5616" w:rsidRPr="007C7CC1"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 w:rsidR="007B5616" w:rsidRDefault="007B5616" w:rsidP="007B5616">
      <w:r>
        <w:br w:type="page"/>
      </w:r>
    </w:p>
    <w:p w:rsidR="007B5616" w:rsidRDefault="007B5616" w:rsidP="007B5616">
      <w:pPr>
        <w:pStyle w:val="Heading1"/>
      </w:pPr>
      <w:r>
        <w:t>Principle 4 – Robust</w:t>
      </w:r>
    </w:p>
    <w:p w:rsidR="007B5616" w:rsidRDefault="007B5616" w:rsidP="007B5616">
      <w:pPr>
        <w:pStyle w:val="Heading2"/>
      </w:pPr>
      <w:r>
        <w:t>Guideline 4.1 – Compatible</w:t>
      </w:r>
    </w:p>
    <w:p w:rsidR="007B5616" w:rsidRDefault="007B5616" w:rsidP="007B5616">
      <w:pPr>
        <w:pStyle w:val="Heading3"/>
      </w:pPr>
      <w:r w:rsidRPr="007C7CC1">
        <w:t>4.1.1 Parsing</w:t>
      </w:r>
    </w:p>
    <w:p w:rsidR="007B5616" w:rsidRDefault="007B5616" w:rsidP="007B5616">
      <w:r>
        <w:t xml:space="preserve">Methods and techniques related to </w:t>
      </w:r>
      <w:r w:rsidRPr="007C7CC1">
        <w:t>4.1.1 Parsing</w:t>
      </w:r>
      <w:r>
        <w:t xml:space="preserve"> can affect the following types of disabilities:</w:t>
      </w:r>
    </w:p>
    <w:tbl>
      <w:tblPr>
        <w:tblW w:w="0" w:type="auto"/>
        <w:tblLook w:val="04A0" w:firstRow="1" w:lastRow="0" w:firstColumn="1" w:lastColumn="0" w:noHBand="0" w:noVBand="1"/>
      </w:tblPr>
      <w:tblGrid>
        <w:gridCol w:w="2005"/>
        <w:gridCol w:w="7350"/>
      </w:tblGrid>
      <w:tr w:rsidR="007B5616" w:rsidRPr="007C7CC1" w:rsidTr="007B5616">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B5616" w:rsidRPr="007C7CC1" w:rsidRDefault="007B5616" w:rsidP="007B5616">
            <w:pPr>
              <w:spacing w:after="0" w:line="240" w:lineRule="auto"/>
              <w:rPr>
                <w:rFonts w:ascii="Calibri" w:eastAsia="Times New Roman" w:hAnsi="Calibri" w:cs="Calibri"/>
                <w:b/>
                <w:bCs/>
                <w:color w:val="FFFFFF"/>
              </w:rPr>
            </w:pPr>
            <w:r w:rsidRPr="007C7CC1">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B5616" w:rsidRPr="007C7CC1" w:rsidRDefault="007B5616" w:rsidP="007B5616">
            <w:pPr>
              <w:spacing w:after="0" w:line="240" w:lineRule="auto"/>
              <w:rPr>
                <w:rFonts w:ascii="Calibri" w:eastAsia="Times New Roman" w:hAnsi="Calibri" w:cs="Calibri"/>
                <w:b/>
                <w:bCs/>
                <w:color w:val="FFFFFF"/>
              </w:rPr>
            </w:pPr>
            <w:r w:rsidRPr="007C7CC1">
              <w:rPr>
                <w:rFonts w:ascii="Calibri" w:eastAsia="Times New Roman" w:hAnsi="Calibri" w:cs="Calibri"/>
                <w:b/>
                <w:bCs/>
                <w:color w:val="FFFFFF"/>
              </w:rPr>
              <w:t>Description of Impact</w:t>
            </w:r>
          </w:p>
        </w:tc>
      </w:tr>
      <w:tr w:rsidR="007B5616" w:rsidRPr="007C7CC1"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7C7CC1" w:rsidTr="007B5616">
        <w:trPr>
          <w:trHeight w:val="1530"/>
        </w:trPr>
        <w:tc>
          <w:tcPr>
            <w:tcW w:w="0" w:type="auto"/>
            <w:tcBorders>
              <w:top w:val="single" w:sz="4" w:space="0" w:color="9BC2E6"/>
              <w:left w:val="nil"/>
              <w:bottom w:val="single" w:sz="4" w:space="0" w:color="9BC2E6"/>
              <w:right w:val="nil"/>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7C7CC1"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7B5616" w:rsidRPr="007C7CC1" w:rsidTr="007B5616">
        <w:trPr>
          <w:trHeight w:val="1275"/>
        </w:trPr>
        <w:tc>
          <w:tcPr>
            <w:tcW w:w="0" w:type="auto"/>
            <w:tcBorders>
              <w:top w:val="single" w:sz="4" w:space="0" w:color="9BC2E6"/>
              <w:left w:val="nil"/>
              <w:bottom w:val="single" w:sz="4" w:space="0" w:color="9BC2E6"/>
              <w:right w:val="nil"/>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7B5616" w:rsidRPr="007C7CC1"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 w:rsidR="007B5616" w:rsidRDefault="007B5616" w:rsidP="007B5616">
      <w:r>
        <w:br w:type="page"/>
      </w:r>
    </w:p>
    <w:p w:rsidR="007B5616" w:rsidRDefault="007B5616" w:rsidP="007B5616">
      <w:pPr>
        <w:pStyle w:val="Heading3"/>
      </w:pPr>
      <w:r w:rsidRPr="007C7CC1">
        <w:t>4.1.2 Name, Role, Value</w:t>
      </w:r>
    </w:p>
    <w:p w:rsidR="007B5616" w:rsidRDefault="007B5616" w:rsidP="007B5616">
      <w:r>
        <w:t xml:space="preserve">Methods and techniques related to </w:t>
      </w:r>
      <w:r w:rsidRPr="007C7CC1">
        <w:t>4.1.2 Name, Role, Value</w:t>
      </w:r>
      <w:r>
        <w:t xml:space="preserve"> can affect the following types of disabilities:</w:t>
      </w:r>
    </w:p>
    <w:tbl>
      <w:tblPr>
        <w:tblW w:w="0" w:type="auto"/>
        <w:tblLook w:val="04A0" w:firstRow="1" w:lastRow="0" w:firstColumn="1" w:lastColumn="0" w:noHBand="0" w:noVBand="1"/>
      </w:tblPr>
      <w:tblGrid>
        <w:gridCol w:w="2005"/>
        <w:gridCol w:w="7350"/>
      </w:tblGrid>
      <w:tr w:rsidR="007B5616" w:rsidRPr="007C7CC1" w:rsidTr="007B5616">
        <w:trPr>
          <w:trHeight w:val="300"/>
          <w:tblHeader/>
        </w:trPr>
        <w:tc>
          <w:tcPr>
            <w:tcW w:w="0" w:type="auto"/>
            <w:tcBorders>
              <w:top w:val="single" w:sz="4" w:space="0" w:color="9BC2E6"/>
              <w:left w:val="nil"/>
              <w:bottom w:val="single" w:sz="4" w:space="0" w:color="9BC2E6"/>
              <w:right w:val="nil"/>
            </w:tcBorders>
            <w:shd w:val="clear" w:color="5B9BD5" w:fill="5B9BD5"/>
            <w:vAlign w:val="bottom"/>
            <w:hideMark/>
          </w:tcPr>
          <w:p w:rsidR="007B5616" w:rsidRPr="007C7CC1" w:rsidRDefault="007B5616" w:rsidP="007B5616">
            <w:pPr>
              <w:spacing w:after="0" w:line="240" w:lineRule="auto"/>
              <w:rPr>
                <w:rFonts w:ascii="Calibri" w:eastAsia="Times New Roman" w:hAnsi="Calibri" w:cs="Calibri"/>
                <w:b/>
                <w:bCs/>
                <w:color w:val="FFFFFF"/>
              </w:rPr>
            </w:pPr>
            <w:r w:rsidRPr="007C7CC1">
              <w:rPr>
                <w:rFonts w:ascii="Calibri" w:eastAsia="Times New Roman" w:hAnsi="Calibri" w:cs="Calibri"/>
                <w:b/>
                <w:bCs/>
                <w:color w:val="FFFFFF"/>
              </w:rPr>
              <w:t>Type of Disability</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B5616" w:rsidRPr="007C7CC1" w:rsidRDefault="007B5616" w:rsidP="007B5616">
            <w:pPr>
              <w:spacing w:after="0" w:line="240" w:lineRule="auto"/>
              <w:rPr>
                <w:rFonts w:ascii="Calibri" w:eastAsia="Times New Roman" w:hAnsi="Calibri" w:cs="Calibri"/>
                <w:b/>
                <w:bCs/>
                <w:color w:val="FFFFFF"/>
              </w:rPr>
            </w:pPr>
            <w:r w:rsidRPr="007C7CC1">
              <w:rPr>
                <w:rFonts w:ascii="Calibri" w:eastAsia="Times New Roman" w:hAnsi="Calibri" w:cs="Calibri"/>
                <w:b/>
                <w:bCs/>
                <w:color w:val="FFFFFF"/>
              </w:rPr>
              <w:t>Description of Impact</w:t>
            </w:r>
          </w:p>
        </w:tc>
      </w:tr>
      <w:tr w:rsidR="007B5616" w:rsidRPr="007C7CC1"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302.1 Without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7C7CC1" w:rsidTr="007B5616">
        <w:trPr>
          <w:trHeight w:val="1530"/>
        </w:trPr>
        <w:tc>
          <w:tcPr>
            <w:tcW w:w="0" w:type="auto"/>
            <w:tcBorders>
              <w:top w:val="single" w:sz="4" w:space="0" w:color="9BC2E6"/>
              <w:left w:val="nil"/>
              <w:bottom w:val="single" w:sz="4" w:space="0" w:color="9BC2E6"/>
              <w:right w:val="nil"/>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302.2 With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7C7CC1"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302.7 With Limited Manipulation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7B5616" w:rsidRPr="007C7CC1" w:rsidTr="007B5616">
        <w:trPr>
          <w:trHeight w:val="1275"/>
        </w:trPr>
        <w:tc>
          <w:tcPr>
            <w:tcW w:w="0" w:type="auto"/>
            <w:tcBorders>
              <w:top w:val="single" w:sz="4" w:space="0" w:color="9BC2E6"/>
              <w:left w:val="nil"/>
              <w:bottom w:val="single" w:sz="4" w:space="0" w:color="9BC2E6"/>
              <w:right w:val="nil"/>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302.8 With Limited Reach and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7B5616" w:rsidRPr="007C7CC1" w:rsidTr="007B5616">
        <w:trPr>
          <w:trHeight w:val="1020"/>
        </w:trPr>
        <w:tc>
          <w:tcPr>
            <w:tcW w:w="0" w:type="auto"/>
            <w:tcBorders>
              <w:top w:val="single" w:sz="4" w:space="0" w:color="9BC2E6"/>
              <w:left w:val="nil"/>
              <w:bottom w:val="single" w:sz="4" w:space="0" w:color="9BC2E6"/>
              <w:right w:val="nil"/>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302.9 With Limited Language, Cognitive, and Learning Abilities</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7C7CC1" w:rsidRDefault="007B5616" w:rsidP="007B5616">
            <w:pPr>
              <w:spacing w:after="0" w:line="240" w:lineRule="auto"/>
              <w:rPr>
                <w:rFonts w:ascii="Calibri" w:eastAsia="Times New Roman" w:hAnsi="Calibri" w:cs="Calibri"/>
                <w:color w:val="000000"/>
                <w:sz w:val="20"/>
                <w:szCs w:val="20"/>
              </w:rPr>
            </w:pPr>
            <w:r w:rsidRPr="007C7CC1">
              <w:rPr>
                <w:rFonts w:ascii="Calibri" w:eastAsia="Times New Roman" w:hAnsi="Calibri" w:cs="Calibri"/>
                <w:color w:val="000000"/>
                <w:sz w:val="20"/>
                <w:szCs w:val="2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bl>
    <w:p w:rsidR="007B5616" w:rsidRDefault="007B5616" w:rsidP="007B5616">
      <w:pPr>
        <w:sectPr w:rsidR="007B5616">
          <w:pgSz w:w="12240" w:h="15840"/>
          <w:pgMar w:top="1440" w:right="1440" w:bottom="1440" w:left="1440" w:header="720" w:footer="720" w:gutter="0"/>
          <w:cols w:space="720"/>
          <w:docGrid w:linePitch="360"/>
        </w:sectPr>
      </w:pPr>
    </w:p>
    <w:p w:rsidR="007B5616" w:rsidRDefault="007B5616" w:rsidP="007B5616">
      <w:pPr>
        <w:pStyle w:val="Heading1"/>
      </w:pPr>
      <w:r>
        <w:t>Appendix A – FPC Definitions and Impact Statements</w:t>
      </w:r>
    </w:p>
    <w:tbl>
      <w:tblPr>
        <w:tblW w:w="0" w:type="auto"/>
        <w:tblLook w:val="04A0" w:firstRow="1" w:lastRow="0" w:firstColumn="1" w:lastColumn="0" w:noHBand="0" w:noVBand="1"/>
      </w:tblPr>
      <w:tblGrid>
        <w:gridCol w:w="1965"/>
        <w:gridCol w:w="2931"/>
        <w:gridCol w:w="4459"/>
      </w:tblGrid>
      <w:tr w:rsidR="007B5616" w:rsidRPr="002D6A13" w:rsidTr="007B5616">
        <w:trPr>
          <w:trHeight w:val="300"/>
          <w:tblHeader/>
        </w:trPr>
        <w:tc>
          <w:tcPr>
            <w:tcW w:w="0" w:type="auto"/>
            <w:tcBorders>
              <w:top w:val="single" w:sz="4" w:space="0" w:color="9BC2E6"/>
              <w:left w:val="nil"/>
              <w:bottom w:val="single" w:sz="4" w:space="0" w:color="9BC2E6"/>
              <w:right w:val="nil"/>
            </w:tcBorders>
            <w:shd w:val="clear" w:color="5B9BD5" w:fill="5B9BD5"/>
            <w:noWrap/>
            <w:vAlign w:val="bottom"/>
            <w:hideMark/>
          </w:tcPr>
          <w:p w:rsidR="007B5616" w:rsidRPr="002D6A13" w:rsidRDefault="007B5616" w:rsidP="007B5616">
            <w:pPr>
              <w:spacing w:after="0" w:line="240" w:lineRule="auto"/>
              <w:rPr>
                <w:rFonts w:ascii="Calibri" w:eastAsia="Times New Roman" w:hAnsi="Calibri" w:cs="Calibri"/>
                <w:b/>
                <w:bCs/>
                <w:color w:val="FFFFFF"/>
              </w:rPr>
            </w:pPr>
            <w:r w:rsidRPr="002D6A13">
              <w:rPr>
                <w:rFonts w:ascii="Calibri" w:eastAsia="Times New Roman" w:hAnsi="Calibri" w:cs="Calibri"/>
                <w:b/>
                <w:bCs/>
                <w:color w:val="FFFFFF"/>
              </w:rPr>
              <w:t>FPC Reference</w:t>
            </w:r>
          </w:p>
        </w:tc>
        <w:tc>
          <w:tcPr>
            <w:tcW w:w="0" w:type="auto"/>
            <w:tcBorders>
              <w:top w:val="single" w:sz="4" w:space="0" w:color="9BC2E6"/>
              <w:left w:val="nil"/>
              <w:bottom w:val="single" w:sz="4" w:space="0" w:color="9BC2E6"/>
              <w:right w:val="nil"/>
            </w:tcBorders>
            <w:shd w:val="clear" w:color="5B9BD5" w:fill="5B9BD5"/>
            <w:noWrap/>
            <w:vAlign w:val="bottom"/>
            <w:hideMark/>
          </w:tcPr>
          <w:p w:rsidR="007B5616" w:rsidRPr="002D6A13" w:rsidRDefault="007B5616" w:rsidP="007B5616">
            <w:pPr>
              <w:spacing w:after="0" w:line="240" w:lineRule="auto"/>
              <w:rPr>
                <w:rFonts w:ascii="Calibri" w:eastAsia="Times New Roman" w:hAnsi="Calibri" w:cs="Calibri"/>
                <w:b/>
                <w:bCs/>
                <w:color w:val="FFFFFF"/>
              </w:rPr>
            </w:pPr>
            <w:r w:rsidRPr="002D6A13">
              <w:rPr>
                <w:rFonts w:ascii="Calibri" w:eastAsia="Times New Roman" w:hAnsi="Calibri" w:cs="Calibri"/>
                <w:b/>
                <w:bCs/>
                <w:color w:val="FFFFFF"/>
              </w:rPr>
              <w:t>FPC Definition</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7B5616" w:rsidRPr="002D6A13" w:rsidRDefault="007B5616" w:rsidP="007B5616">
            <w:pPr>
              <w:spacing w:after="0" w:line="240" w:lineRule="auto"/>
              <w:rPr>
                <w:rFonts w:ascii="Calibri" w:eastAsia="Times New Roman" w:hAnsi="Calibri" w:cs="Calibri"/>
                <w:b/>
                <w:bCs/>
                <w:color w:val="FFFFFF"/>
              </w:rPr>
            </w:pPr>
            <w:r w:rsidRPr="002D6A13">
              <w:rPr>
                <w:rFonts w:ascii="Calibri" w:eastAsia="Times New Roman" w:hAnsi="Calibri" w:cs="Calibri"/>
                <w:b/>
                <w:bCs/>
                <w:color w:val="FFFFFF"/>
              </w:rPr>
              <w:t>FPC Impact</w:t>
            </w:r>
          </w:p>
        </w:tc>
      </w:tr>
      <w:tr w:rsidR="007B5616" w:rsidRPr="002D6A13" w:rsidTr="007B5616">
        <w:trPr>
          <w:trHeight w:val="1800"/>
        </w:trPr>
        <w:tc>
          <w:tcPr>
            <w:tcW w:w="0" w:type="auto"/>
            <w:tcBorders>
              <w:top w:val="single" w:sz="4" w:space="0" w:color="9BC2E6"/>
              <w:left w:val="nil"/>
              <w:bottom w:val="single" w:sz="4" w:space="0" w:color="9BC2E6"/>
              <w:right w:val="nil"/>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302.1 Without Vision</w:t>
            </w:r>
          </w:p>
        </w:tc>
        <w:tc>
          <w:tcPr>
            <w:tcW w:w="0" w:type="auto"/>
            <w:tcBorders>
              <w:top w:val="single" w:sz="4" w:space="0" w:color="9BC2E6"/>
              <w:left w:val="nil"/>
              <w:bottom w:val="single" w:sz="4" w:space="0" w:color="9BC2E6"/>
              <w:right w:val="nil"/>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Where a visual mode of operation is provided, ICT shall provide at least one mode of operation that does not require user vision.</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Users who are blind cannot use a mouse to interact with electronic content and typically use an assistive technology, such as a screen reader, to get audible or other alternative output for the information represented visually. To be able to navigate the content, understand its structure and relationships, and understand the meaning of content represented in graphics and images, the content must provide textual and programmatic cues in addition to the content presented purely visually.</w:t>
            </w:r>
          </w:p>
        </w:tc>
      </w:tr>
      <w:tr w:rsidR="007B5616" w:rsidRPr="002D6A13" w:rsidTr="007B5616">
        <w:trPr>
          <w:trHeight w:val="2700"/>
        </w:trPr>
        <w:tc>
          <w:tcPr>
            <w:tcW w:w="0" w:type="auto"/>
            <w:tcBorders>
              <w:top w:val="single" w:sz="4" w:space="0" w:color="9BC2E6"/>
              <w:left w:val="nil"/>
              <w:bottom w:val="single" w:sz="4" w:space="0" w:color="9BC2E6"/>
              <w:right w:val="nil"/>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302.2 With Limited Vision</w:t>
            </w:r>
          </w:p>
        </w:tc>
        <w:tc>
          <w:tcPr>
            <w:tcW w:w="0" w:type="auto"/>
            <w:tcBorders>
              <w:top w:val="single" w:sz="4" w:space="0" w:color="9BC2E6"/>
              <w:left w:val="nil"/>
              <w:bottom w:val="single" w:sz="4" w:space="0" w:color="9BC2E6"/>
              <w:right w:val="nil"/>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Where a visual mode of operation is provided, ICT shall provide at least one mode of operation that enables users to make use of limited vision.</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 xml:space="preserve">Users with limited vision may have widely different visual perception.  Individuals with limited vision may or may not use assistive technologies. Therefore, in addition to textual and programmatic cues necessary for assistive technologies, ICT must also present content consistently and predictably. Users who view content with magnifiers may not pick up alerts, warnings, or other content if such content is presented outside of a consistent and predictable navigation pattern or if the content is not itself viewable at large magnification. Content that becomes distorted when magnified can also prevent some users with limited vision from being able to understand or interact with the content. </w:t>
            </w:r>
          </w:p>
        </w:tc>
      </w:tr>
      <w:tr w:rsidR="007B5616" w:rsidRPr="002D6A13" w:rsidTr="007B5616">
        <w:trPr>
          <w:trHeight w:val="1500"/>
        </w:trPr>
        <w:tc>
          <w:tcPr>
            <w:tcW w:w="0" w:type="auto"/>
            <w:tcBorders>
              <w:top w:val="single" w:sz="4" w:space="0" w:color="9BC2E6"/>
              <w:left w:val="nil"/>
              <w:bottom w:val="single" w:sz="4" w:space="0" w:color="9BC2E6"/>
              <w:right w:val="nil"/>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302.3 Without Perception of Color</w:t>
            </w:r>
          </w:p>
        </w:tc>
        <w:tc>
          <w:tcPr>
            <w:tcW w:w="0" w:type="auto"/>
            <w:tcBorders>
              <w:top w:val="single" w:sz="4" w:space="0" w:color="9BC2E6"/>
              <w:left w:val="nil"/>
              <w:bottom w:val="single" w:sz="4" w:space="0" w:color="9BC2E6"/>
              <w:right w:val="nil"/>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Where a visual mode of operation is provided, ICT shall provide at least one visual mode of operation that does not require user perception of color.</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 xml:space="preserve">Some users may not be able to perceive differences between certain colors, and therefore do not receive information conveyed by the colors (e.g., using gradients of color between red, yellow, and green to indicate an item’s status from poor to good). In such cases, ICT must provide additional information by alternative means that conveys the same meaning (e.g., shapes and/or textual labels in addition to the color). </w:t>
            </w:r>
          </w:p>
        </w:tc>
      </w:tr>
      <w:tr w:rsidR="007B5616" w:rsidRPr="002D6A13" w:rsidTr="007B5616">
        <w:trPr>
          <w:trHeight w:val="1500"/>
        </w:trPr>
        <w:tc>
          <w:tcPr>
            <w:tcW w:w="0" w:type="auto"/>
            <w:tcBorders>
              <w:top w:val="single" w:sz="4" w:space="0" w:color="9BC2E6"/>
              <w:left w:val="nil"/>
              <w:bottom w:val="single" w:sz="4" w:space="0" w:color="9BC2E6"/>
              <w:right w:val="nil"/>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302.4 Without Hearing</w:t>
            </w:r>
          </w:p>
        </w:tc>
        <w:tc>
          <w:tcPr>
            <w:tcW w:w="0" w:type="auto"/>
            <w:tcBorders>
              <w:top w:val="single" w:sz="4" w:space="0" w:color="9BC2E6"/>
              <w:left w:val="nil"/>
              <w:bottom w:val="single" w:sz="4" w:space="0" w:color="9BC2E6"/>
              <w:right w:val="nil"/>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Where an audible mode of operation is provided, ICT shall provide at least one mode of operation that does not require user hearing.</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When ICT provides information, instructions, or cues audibly, users who are deaf will not receive the information. Typically, providing the same information visibly (e.g., providing a warning light or textual dialog to accompany an audible warning sound or captions for audio dialog and other audible information in a video) will enable users who are deaf to get equivalent information.</w:t>
            </w:r>
          </w:p>
        </w:tc>
      </w:tr>
      <w:tr w:rsidR="007B5616" w:rsidRPr="002D6A13" w:rsidTr="007B5616">
        <w:trPr>
          <w:trHeight w:val="2700"/>
        </w:trPr>
        <w:tc>
          <w:tcPr>
            <w:tcW w:w="0" w:type="auto"/>
            <w:tcBorders>
              <w:top w:val="single" w:sz="4" w:space="0" w:color="9BC2E6"/>
              <w:left w:val="nil"/>
              <w:bottom w:val="single" w:sz="4" w:space="0" w:color="9BC2E6"/>
              <w:right w:val="nil"/>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302.5 With Limited Hearing</w:t>
            </w:r>
          </w:p>
        </w:tc>
        <w:tc>
          <w:tcPr>
            <w:tcW w:w="0" w:type="auto"/>
            <w:tcBorders>
              <w:top w:val="single" w:sz="4" w:space="0" w:color="9BC2E6"/>
              <w:left w:val="nil"/>
              <w:bottom w:val="single" w:sz="4" w:space="0" w:color="9BC2E6"/>
              <w:right w:val="nil"/>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Where an audible mode of operation is provided, ICT shall provide at least one mode of operation that enables users to make use of limited hearing.</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Some users cannot hear sounds below certain volumes or at certain frequencies and may not be able hear certain audio outputs from ICT. Background noise can also be problematic for users with limited hearing. Providing modes of operation that enhance audio clarity (e.g., filtering out hisses and pops, blocking sounds at specific frequencies, normalizing voice volumes, removing constant tone patterns), increase the range of volume, increase volume at higher frequencies, and/or give users control over such settings can help users with limited hearing understand, navigate, and operate the ICT. Users with limited hearing may also benefit from some of the same methods used to provide information to users without hearing.</w:t>
            </w:r>
          </w:p>
        </w:tc>
      </w:tr>
      <w:tr w:rsidR="007B5616" w:rsidRPr="002D6A13" w:rsidTr="007B5616">
        <w:trPr>
          <w:trHeight w:val="1500"/>
        </w:trPr>
        <w:tc>
          <w:tcPr>
            <w:tcW w:w="0" w:type="auto"/>
            <w:tcBorders>
              <w:top w:val="single" w:sz="4" w:space="0" w:color="9BC2E6"/>
              <w:left w:val="nil"/>
              <w:bottom w:val="single" w:sz="4" w:space="0" w:color="9BC2E6"/>
              <w:right w:val="nil"/>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302.6 Without Speech</w:t>
            </w:r>
          </w:p>
        </w:tc>
        <w:tc>
          <w:tcPr>
            <w:tcW w:w="0" w:type="auto"/>
            <w:tcBorders>
              <w:top w:val="single" w:sz="4" w:space="0" w:color="9BC2E6"/>
              <w:left w:val="nil"/>
              <w:bottom w:val="single" w:sz="4" w:space="0" w:color="9BC2E6"/>
              <w:right w:val="nil"/>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Where speech is used for input, control, or operation, ICT shall provide at least one mode of operation that does not require user speech.</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Some users have no vocal capability or can speak only with limited volume, clarity, or duration.  When ICT requires speech for input, control, or operation, it must provide alternatives, such as keyboard or other touch user interfaces, to provide the input or perform the operation (e.g., enter a phone number via a number pad in addition to the ability to speak the number).</w:t>
            </w:r>
          </w:p>
        </w:tc>
      </w:tr>
      <w:tr w:rsidR="007B5616" w:rsidRPr="002D6A13" w:rsidTr="007B5616">
        <w:trPr>
          <w:trHeight w:val="1800"/>
        </w:trPr>
        <w:tc>
          <w:tcPr>
            <w:tcW w:w="0" w:type="auto"/>
            <w:tcBorders>
              <w:top w:val="single" w:sz="4" w:space="0" w:color="9BC2E6"/>
              <w:left w:val="nil"/>
              <w:bottom w:val="single" w:sz="4" w:space="0" w:color="9BC2E6"/>
              <w:right w:val="nil"/>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302.7 With Limited Manipulation</w:t>
            </w:r>
          </w:p>
        </w:tc>
        <w:tc>
          <w:tcPr>
            <w:tcW w:w="0" w:type="auto"/>
            <w:tcBorders>
              <w:top w:val="single" w:sz="4" w:space="0" w:color="9BC2E6"/>
              <w:left w:val="nil"/>
              <w:bottom w:val="single" w:sz="4" w:space="0" w:color="9BC2E6"/>
              <w:right w:val="nil"/>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Where a manual mode of operation is provided, ICT shall provide at least one mode of operation that does not require fine motor control or simultaneous manual operations.</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Some users may not be able to perform actions that require fine motor control (clicking and dragging), path dependent gestures (pattern-based passcodes), or simultaneous actions (Ctrl + Alt + Del). Providing alternative means to perform the same actions, such as entering the size specifications in an input field to resize an object or allowing sequential key entries, can enable users with limited manipulation to interact with the same content.</w:t>
            </w:r>
          </w:p>
        </w:tc>
      </w:tr>
      <w:tr w:rsidR="007B5616" w:rsidRPr="002D6A13" w:rsidTr="007B5616">
        <w:trPr>
          <w:trHeight w:val="2100"/>
        </w:trPr>
        <w:tc>
          <w:tcPr>
            <w:tcW w:w="0" w:type="auto"/>
            <w:tcBorders>
              <w:top w:val="single" w:sz="4" w:space="0" w:color="9BC2E6"/>
              <w:left w:val="nil"/>
              <w:bottom w:val="single" w:sz="4" w:space="0" w:color="9BC2E6"/>
              <w:right w:val="nil"/>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302.8 With Limited Reach and Strength</w:t>
            </w:r>
          </w:p>
        </w:tc>
        <w:tc>
          <w:tcPr>
            <w:tcW w:w="0" w:type="auto"/>
            <w:tcBorders>
              <w:top w:val="single" w:sz="4" w:space="0" w:color="9BC2E6"/>
              <w:left w:val="nil"/>
              <w:bottom w:val="single" w:sz="4" w:space="0" w:color="9BC2E6"/>
              <w:right w:val="nil"/>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Where a manual mode of operation is provided, ICT shall provide at least one mode of operation that is operable with limited reach and limited strength.</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Some users may lack sufficient strength to perform actions such as squeezing, grasping, or depressing a hardware control. Some users, including those in wheelchairs or of shorter stature, may not be able to reach controls that are placed too high or too far away from where a user would access the device controls or interface. ICT designers and developers must consider a broad range of statures, strength and dexterity limitations, and the needs of wheelchair users in order to provide interfaces that are operable with limited reach and/or strength.</w:t>
            </w:r>
          </w:p>
        </w:tc>
      </w:tr>
      <w:tr w:rsidR="007B5616" w:rsidRPr="002D6A13" w:rsidTr="007B5616">
        <w:trPr>
          <w:trHeight w:val="1500"/>
        </w:trPr>
        <w:tc>
          <w:tcPr>
            <w:tcW w:w="0" w:type="auto"/>
            <w:tcBorders>
              <w:top w:val="single" w:sz="4" w:space="0" w:color="9BC2E6"/>
              <w:left w:val="nil"/>
              <w:bottom w:val="single" w:sz="4" w:space="0" w:color="9BC2E6"/>
              <w:right w:val="nil"/>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c>
          <w:tcPr>
            <w:tcW w:w="0" w:type="auto"/>
            <w:tcBorders>
              <w:top w:val="single" w:sz="4" w:space="0" w:color="9BC2E6"/>
              <w:left w:val="nil"/>
              <w:bottom w:val="single" w:sz="4" w:space="0" w:color="9BC2E6"/>
              <w:right w:val="nil"/>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ICT shall provide features making its use by individuals with limited cognitive, language, and learning abilities simpler and easier.</w:t>
            </w:r>
          </w:p>
        </w:tc>
        <w:tc>
          <w:tcPr>
            <w:tcW w:w="0" w:type="auto"/>
            <w:tcBorders>
              <w:top w:val="single" w:sz="4" w:space="0" w:color="9BC2E6"/>
              <w:left w:val="nil"/>
              <w:bottom w:val="single" w:sz="4" w:space="0" w:color="9BC2E6"/>
              <w:right w:val="single" w:sz="4" w:space="0" w:color="9BC2E6"/>
            </w:tcBorders>
            <w:shd w:val="clear" w:color="DDEBF7" w:fill="DDEBF7"/>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 xml:space="preserve">Some users require more time than average to process information while others may find complicated instructions difficult to follow. Furthermore, some ICT content can distract or overwhelm users, preventing them from being able to interact with or understand other ICT content. Designers and developers of ICT must consider a broad range of cognitive abilities in order to provide ICT that is simple and easy to use. </w:t>
            </w:r>
          </w:p>
        </w:tc>
      </w:tr>
      <w:tr w:rsidR="007B5616" w:rsidRPr="002D6A13" w:rsidTr="007B5616">
        <w:trPr>
          <w:trHeight w:val="1200"/>
        </w:trPr>
        <w:tc>
          <w:tcPr>
            <w:tcW w:w="0" w:type="auto"/>
            <w:tcBorders>
              <w:top w:val="single" w:sz="4" w:space="0" w:color="9BC2E6"/>
              <w:left w:val="nil"/>
              <w:bottom w:val="single" w:sz="4" w:space="0" w:color="9BC2E6"/>
              <w:right w:val="nil"/>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N/A - Photosensitive Epilepsy / Photosensitive Seizure Disorders</w:t>
            </w:r>
          </w:p>
        </w:tc>
        <w:tc>
          <w:tcPr>
            <w:tcW w:w="0" w:type="auto"/>
            <w:tcBorders>
              <w:top w:val="single" w:sz="4" w:space="0" w:color="9BC2E6"/>
              <w:left w:val="nil"/>
              <w:bottom w:val="single" w:sz="4" w:space="0" w:color="9BC2E6"/>
              <w:right w:val="nil"/>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N/A - Photosensitive Epilepsy / Photosensitive Seizure Disorders</w:t>
            </w:r>
          </w:p>
        </w:tc>
        <w:tc>
          <w:tcPr>
            <w:tcW w:w="0" w:type="auto"/>
            <w:tcBorders>
              <w:top w:val="single" w:sz="4" w:space="0" w:color="9BC2E6"/>
              <w:left w:val="nil"/>
              <w:bottom w:val="single" w:sz="4" w:space="0" w:color="9BC2E6"/>
              <w:right w:val="single" w:sz="4" w:space="0" w:color="9BC2E6"/>
            </w:tcBorders>
            <w:shd w:val="clear" w:color="auto" w:fill="auto"/>
            <w:hideMark/>
          </w:tcPr>
          <w:p w:rsidR="007B5616" w:rsidRPr="002D6A13" w:rsidRDefault="007B5616" w:rsidP="007B5616">
            <w:pPr>
              <w:spacing w:after="0" w:line="240" w:lineRule="auto"/>
              <w:rPr>
                <w:rFonts w:ascii="Calibri" w:eastAsia="Times New Roman" w:hAnsi="Calibri" w:cs="Calibri"/>
                <w:color w:val="000000"/>
              </w:rPr>
            </w:pPr>
            <w:r w:rsidRPr="002D6A13">
              <w:rPr>
                <w:rFonts w:ascii="Calibri" w:eastAsia="Times New Roman" w:hAnsi="Calibri" w:cs="Calibri"/>
                <w:color w:val="000000"/>
              </w:rPr>
              <w:t>Some users may be vulnerable to seizures from content that flashes, blinks, or pulses. Flashing could, therefore, interfere with a user's ability to interact with content or could make the content entirely unusable. Content designers and developers must not include any content that could cause seizures.</w:t>
            </w:r>
          </w:p>
        </w:tc>
      </w:tr>
    </w:tbl>
    <w:p w:rsidR="007B5616" w:rsidRDefault="007B5616" w:rsidP="007B5616"/>
    <w:p w:rsidR="007B5616" w:rsidRDefault="007B5616" w:rsidP="007B5616">
      <w:r>
        <w:br w:type="page"/>
      </w:r>
    </w:p>
    <w:p w:rsidR="007B5616" w:rsidRDefault="007B5616" w:rsidP="007B5616">
      <w:pPr>
        <w:pStyle w:val="Heading1"/>
      </w:pPr>
      <w:commentRangeStart w:id="91"/>
      <w:r>
        <w:t>Appendix B – WCAG SC to FPC Mapping</w:t>
      </w:r>
      <w:commentRangeEnd w:id="91"/>
      <w:r>
        <w:rPr>
          <w:rStyle w:val="CommentReference"/>
          <w:rFonts w:asciiTheme="minorHAnsi" w:eastAsiaTheme="minorHAnsi" w:hAnsiTheme="minorHAnsi" w:cstheme="minorBidi"/>
          <w:color w:val="auto"/>
        </w:rPr>
        <w:commentReference w:id="91"/>
      </w:r>
    </w:p>
    <w:tbl>
      <w:tblPr>
        <w:tblStyle w:val="ListTable4-Accent5"/>
        <w:tblW w:w="0" w:type="auto"/>
        <w:tblLook w:val="04A0" w:firstRow="1" w:lastRow="0" w:firstColumn="1" w:lastColumn="0" w:noHBand="0" w:noVBand="1"/>
      </w:tblPr>
      <w:tblGrid>
        <w:gridCol w:w="4415"/>
        <w:gridCol w:w="4935"/>
      </w:tblGrid>
      <w:tr w:rsidR="007B5616" w:rsidRPr="00CD08DC" w:rsidTr="007B5616">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rPr>
            </w:pPr>
            <w:r w:rsidRPr="00CD08DC">
              <w:rPr>
                <w:rFonts w:ascii="Calibri" w:eastAsia="Times New Roman" w:hAnsi="Calibri" w:cs="Calibri"/>
                <w:bCs w:val="0"/>
              </w:rPr>
              <w:t>WCAG Success Criteria</w:t>
            </w:r>
          </w:p>
        </w:tc>
        <w:tc>
          <w:tcPr>
            <w:tcW w:w="0" w:type="auto"/>
            <w:noWrap/>
            <w:hideMark/>
          </w:tcPr>
          <w:p w:rsidR="007B5616" w:rsidRPr="002D6A13" w:rsidRDefault="007B5616" w:rsidP="007B56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D08DC">
              <w:rPr>
                <w:rFonts w:ascii="Calibri" w:eastAsia="Times New Roman" w:hAnsi="Calibri" w:cs="Calibri"/>
                <w:bCs w:val="0"/>
              </w:rPr>
              <w:t>Section 508 Functional Performance Criteria</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1.1.1 Non-text Content</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302.4 Without Hearing</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92"/>
            <w:r w:rsidRPr="002D6A13">
              <w:rPr>
                <w:rFonts w:ascii="Calibri" w:eastAsia="Times New Roman" w:hAnsi="Calibri" w:cs="Calibri"/>
                <w:color w:val="000000"/>
              </w:rPr>
              <w:t>302.5 With Limited Hearing</w:t>
            </w:r>
            <w:commentRangeEnd w:id="92"/>
            <w:r>
              <w:rPr>
                <w:rStyle w:val="CommentReference"/>
              </w:rPr>
              <w:commentReference w:id="92"/>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150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1.2.1 Audio-only and Video-only</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302.4 Without Hearing</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302.5 With Limited Hearing</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1.2.2 Captions (Prerecorded)</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302.4 Without Hearing</w:t>
            </w:r>
          </w:p>
          <w:p w:rsidR="007B5616"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302.5 With Limited Hearing</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93"/>
            <w:r w:rsidRPr="002D6A13">
              <w:rPr>
                <w:rFonts w:ascii="Calibri" w:eastAsia="Times New Roman" w:hAnsi="Calibri" w:cs="Calibri"/>
                <w:color w:val="000000"/>
              </w:rPr>
              <w:t>302.9 With Limited Language, Cognitive, and Learning Abilities</w:t>
            </w:r>
            <w:commentRangeEnd w:id="93"/>
            <w:r>
              <w:rPr>
                <w:rStyle w:val="CommentReference"/>
              </w:rPr>
              <w:commentReference w:id="93"/>
            </w:r>
          </w:p>
        </w:tc>
      </w:tr>
      <w:tr w:rsidR="007B5616" w:rsidRPr="002D6A13" w:rsidTr="007B5616">
        <w:trPr>
          <w:cantSplit/>
          <w:trHeight w:val="869"/>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1.2.3 Audio Description or Media Alternative (Prerecorded)</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1.2.4 Captions (Live)</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302.4 Without Hearing</w:t>
            </w:r>
          </w:p>
          <w:p w:rsidR="007B5616"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302.5 With Limited Hearing</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94"/>
            <w:r w:rsidRPr="002D6A13">
              <w:rPr>
                <w:rFonts w:ascii="Calibri" w:eastAsia="Times New Roman" w:hAnsi="Calibri" w:cs="Calibri"/>
                <w:color w:val="000000"/>
              </w:rPr>
              <w:t>302.9 With Limited Language, Cognitive, and Learning Abilities</w:t>
            </w:r>
            <w:commentRangeEnd w:id="94"/>
            <w:r>
              <w:rPr>
                <w:rStyle w:val="CommentReference"/>
              </w:rPr>
              <w:commentReference w:id="94"/>
            </w:r>
          </w:p>
        </w:tc>
      </w:tr>
      <w:tr w:rsidR="007B5616" w:rsidRPr="002D6A13" w:rsidTr="007B5616">
        <w:trPr>
          <w:cantSplit/>
          <w:trHeight w:val="90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1.2.5 Audio Description (Prerecorded)</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1.3.1 Info and Relationships</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302.4 Without Hearing</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302.5 With Limited Hearing</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61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1.3.2 Meaningful Sequence</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1.3.3 Sensory Characteristics</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302.3 Without Perception of Color</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302.4 Without Hearing</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302.5 With Limited Hearing</w:t>
            </w:r>
          </w:p>
        </w:tc>
      </w:tr>
      <w:tr w:rsidR="007B5616" w:rsidRPr="002D6A13" w:rsidTr="007B5616">
        <w:trPr>
          <w:cantSplit/>
          <w:trHeight w:val="92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1.4.1 Use of Color</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302.3 Without Perception of Color</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92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1.4.2 Audio Control</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95"/>
            <w:r w:rsidRPr="002D6A13">
              <w:rPr>
                <w:rFonts w:ascii="Calibri" w:eastAsia="Times New Roman" w:hAnsi="Calibri" w:cs="Calibri"/>
                <w:color w:val="000000"/>
              </w:rPr>
              <w:t>302.5 With Limited Hearing</w:t>
            </w:r>
            <w:commentRangeEnd w:id="95"/>
            <w:r>
              <w:rPr>
                <w:rStyle w:val="CommentReference"/>
              </w:rPr>
              <w:commentReference w:id="95"/>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61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1.4.3 Contrast (Minimum)</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302.3 Without Perception of Color</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1.4.4 Resize text</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tc>
      </w:tr>
      <w:tr w:rsidR="007B5616" w:rsidRPr="002D6A13" w:rsidTr="007B5616">
        <w:trPr>
          <w:cantSplit/>
          <w:trHeight w:val="123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1.4.5 Images of Text</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302.3 Without Perception of Color</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123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2.1.1 Keyboard</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tc>
      </w:tr>
      <w:tr w:rsidR="007B5616" w:rsidRPr="002D6A13" w:rsidTr="007B5616">
        <w:trPr>
          <w:cantSplit/>
          <w:trHeight w:val="123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2.1.2 No Keyboard Trap</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92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2.2.1 Timing Adjustable</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96"/>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commentRangeEnd w:id="96"/>
            <w:r>
              <w:rPr>
                <w:rStyle w:val="CommentReference"/>
              </w:rPr>
              <w:commentReference w:id="96"/>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123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2.2.2 Pause, Stop, Hide</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Photosensitive epilepsy/photosensitive seizure disorders)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2.3.1 Three Flashes or Below Threshold</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Photosensitive epilepsy/photosensitive seizure disorders)</w:t>
            </w:r>
          </w:p>
        </w:tc>
      </w:tr>
      <w:tr w:rsidR="007B5616" w:rsidRPr="002D6A13" w:rsidTr="007B5616">
        <w:trPr>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2.4.1 Bypass Blocks</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92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2.4.2 Page Titled</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97"/>
            <w:r w:rsidRPr="002D6A13">
              <w:rPr>
                <w:rFonts w:ascii="Calibri" w:eastAsia="Times New Roman" w:hAnsi="Calibri" w:cs="Calibri"/>
                <w:color w:val="000000"/>
              </w:rPr>
              <w:t>302.7 With Limited Manipulation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commentRangeEnd w:id="97"/>
            <w:r>
              <w:rPr>
                <w:rStyle w:val="CommentReference"/>
              </w:rPr>
              <w:commentReference w:id="97"/>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2.4.3 Focus Order</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123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2.4.4 Link Purpose (In Context)</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98"/>
            <w:r w:rsidRPr="002D6A13">
              <w:rPr>
                <w:rFonts w:ascii="Calibri" w:eastAsia="Times New Roman" w:hAnsi="Calibri" w:cs="Calibri"/>
                <w:color w:val="000000"/>
              </w:rPr>
              <w:t>302.2 With Limited Vision</w:t>
            </w:r>
            <w:commentRangeEnd w:id="98"/>
            <w:r>
              <w:rPr>
                <w:rStyle w:val="CommentReference"/>
              </w:rPr>
              <w:commentReference w:id="98"/>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2.4.5 Multiple Ways</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2.4.6 Headings and Labels</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2.4.7 Focus Visible</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commentRangeStart w:id="99"/>
            <w:r w:rsidRPr="002D6A13">
              <w:rPr>
                <w:rFonts w:ascii="Calibri" w:eastAsia="Times New Roman" w:hAnsi="Calibri" w:cs="Calibri"/>
                <w:color w:val="000000"/>
              </w:rPr>
              <w:t>302</w:t>
            </w:r>
            <w:commentRangeEnd w:id="99"/>
            <w:r>
              <w:rPr>
                <w:rStyle w:val="CommentReference"/>
              </w:rPr>
              <w:commentReference w:id="99"/>
            </w:r>
            <w:r w:rsidRPr="002D6A13">
              <w:rPr>
                <w:rFonts w:ascii="Calibri" w:eastAsia="Times New Roman" w:hAnsi="Calibri" w:cs="Calibri"/>
                <w:color w:val="000000"/>
              </w:rPr>
              <w:t>.2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123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3.1.1 Language of Page</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100"/>
            <w:r w:rsidRPr="002D6A13">
              <w:rPr>
                <w:rFonts w:ascii="Calibri" w:eastAsia="Times New Roman" w:hAnsi="Calibri" w:cs="Calibri"/>
                <w:color w:val="000000"/>
              </w:rPr>
              <w:t>302.2 With Limited Vision</w:t>
            </w:r>
            <w:commentRangeEnd w:id="100"/>
            <w:r>
              <w:rPr>
                <w:rStyle w:val="CommentReference"/>
              </w:rPr>
              <w:commentReference w:id="100"/>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302.4 Without Hearing</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302.5 With Limited Hearing</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123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3.1.2 Language of Parts</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commentRangeStart w:id="101"/>
            <w:r w:rsidRPr="002D6A13">
              <w:rPr>
                <w:rFonts w:ascii="Calibri" w:eastAsia="Times New Roman" w:hAnsi="Calibri" w:cs="Calibri"/>
                <w:color w:val="000000"/>
              </w:rPr>
              <w:t>302.2 With Limited Vision</w:t>
            </w:r>
            <w:commentRangeEnd w:id="101"/>
            <w:r>
              <w:rPr>
                <w:rStyle w:val="CommentReference"/>
              </w:rPr>
              <w:commentReference w:id="101"/>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302.4 Without Hearing</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302.5 With Limited Hearing</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3.2.1 On Focus</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92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3.2.2 On Input</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92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3.2.3 Consistent Navigation</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92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3.2.4 Consistent Identification</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92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3.3.1 Error Identification</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102"/>
            <w:r w:rsidRPr="000124B9">
              <w:rPr>
                <w:rFonts w:ascii="Calibri" w:eastAsia="Times New Roman" w:hAnsi="Calibri" w:cs="Calibri"/>
                <w:color w:val="000000"/>
              </w:rPr>
              <w:t>302.3 Without Perception of Color</w:t>
            </w:r>
            <w:commentRangeEnd w:id="102"/>
            <w:r>
              <w:rPr>
                <w:rStyle w:val="CommentReference"/>
              </w:rPr>
              <w:commentReference w:id="102"/>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3.3.2 Labels or Instructions</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3.3.3 Error Suggestion</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3.3.4 Error Prevention (Legal, Financial, Data)</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nfStyle w:val="000000100000" w:firstRow="0" w:lastRow="0" w:firstColumn="0" w:lastColumn="0" w:oddVBand="0" w:evenVBand="0" w:oddHBand="1" w:evenHBand="0" w:firstRowFirstColumn="0" w:firstRowLastColumn="0" w:lastRowFirstColumn="0" w:lastRowLastColumn="0"/>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4.1.1 Parsing</w:t>
            </w:r>
          </w:p>
        </w:tc>
        <w:tc>
          <w:tcPr>
            <w:tcW w:w="0" w:type="auto"/>
            <w:noWrap/>
            <w:hideMark/>
          </w:tcPr>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r w:rsidR="007B5616" w:rsidRPr="002D6A13" w:rsidTr="007B5616">
        <w:trPr>
          <w:cantSplit/>
          <w:trHeight w:val="1540"/>
        </w:trPr>
        <w:tc>
          <w:tcPr>
            <w:cnfStyle w:val="001000000000" w:firstRow="0" w:lastRow="0" w:firstColumn="1" w:lastColumn="0" w:oddVBand="0" w:evenVBand="0" w:oddHBand="0" w:evenHBand="0" w:firstRowFirstColumn="0" w:firstRowLastColumn="0" w:lastRowFirstColumn="0" w:lastRowLastColumn="0"/>
            <w:tcW w:w="0" w:type="auto"/>
            <w:noWrap/>
            <w:hideMark/>
          </w:tcPr>
          <w:p w:rsidR="007B5616" w:rsidRPr="002D6A13" w:rsidRDefault="007B5616" w:rsidP="007B5616">
            <w:pPr>
              <w:rPr>
                <w:rFonts w:ascii="Calibri" w:eastAsia="Times New Roman" w:hAnsi="Calibri" w:cs="Calibri"/>
                <w:color w:val="000000"/>
              </w:rPr>
            </w:pPr>
            <w:r w:rsidRPr="002D6A13">
              <w:rPr>
                <w:rFonts w:ascii="Calibri" w:eastAsia="Times New Roman" w:hAnsi="Calibri" w:cs="Calibri"/>
                <w:color w:val="000000"/>
              </w:rPr>
              <w:t>4.1.2 Name, Role, Value</w:t>
            </w:r>
          </w:p>
        </w:tc>
        <w:tc>
          <w:tcPr>
            <w:tcW w:w="0" w:type="auto"/>
            <w:noWrap/>
            <w:hideMark/>
          </w:tcPr>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302.1 Without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302.2 With Limited Vision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302.7 With Limited Manipulation</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302.8 With Limited Reach and Strength</w:t>
            </w:r>
          </w:p>
          <w:p w:rsidR="007B5616" w:rsidRPr="002D6A13"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6A13">
              <w:rPr>
                <w:rFonts w:ascii="Calibri" w:eastAsia="Times New Roman" w:hAnsi="Calibri" w:cs="Calibri"/>
                <w:color w:val="000000"/>
              </w:rPr>
              <w:t>302.9 With Limited Language, Cognitive, and Learning Abilities</w:t>
            </w:r>
          </w:p>
        </w:tc>
      </w:tr>
    </w:tbl>
    <w:p w:rsidR="007B5616" w:rsidRDefault="007B5616" w:rsidP="007B5616"/>
    <w:p w:rsidR="007B5616" w:rsidRDefault="007B5616" w:rsidP="007B5616">
      <w:r>
        <w:br w:type="page"/>
      </w:r>
    </w:p>
    <w:p w:rsidR="007B5616" w:rsidRDefault="007B5616" w:rsidP="007B5616">
      <w:pPr>
        <w:pStyle w:val="Heading1"/>
      </w:pPr>
      <w:r>
        <w:t>Appendix C – FPC to WCAG SC Mapping</w:t>
      </w:r>
    </w:p>
    <w:tbl>
      <w:tblPr>
        <w:tblStyle w:val="ListTable4-Accent5"/>
        <w:tblW w:w="9445" w:type="dxa"/>
        <w:tblLook w:val="04A0" w:firstRow="1" w:lastRow="0" w:firstColumn="1" w:lastColumn="0" w:noHBand="0" w:noVBand="1"/>
      </w:tblPr>
      <w:tblGrid>
        <w:gridCol w:w="4315"/>
        <w:gridCol w:w="5130"/>
      </w:tblGrid>
      <w:tr w:rsidR="007B5616" w:rsidRPr="00CD08DC" w:rsidTr="007B5616">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4315" w:type="dxa"/>
            <w:noWrap/>
            <w:hideMark/>
          </w:tcPr>
          <w:p w:rsidR="007B5616" w:rsidRPr="00CD08DC" w:rsidRDefault="007B5616" w:rsidP="007B5616">
            <w:pPr>
              <w:rPr>
                <w:rFonts w:ascii="Calibri" w:eastAsia="Times New Roman" w:hAnsi="Calibri" w:cs="Times New Roman"/>
              </w:rPr>
            </w:pPr>
            <w:r w:rsidRPr="00CD08DC">
              <w:rPr>
                <w:rFonts w:ascii="Calibri" w:eastAsia="Times New Roman" w:hAnsi="Calibri" w:cs="Calibri"/>
                <w:bCs w:val="0"/>
              </w:rPr>
              <w:t>Section 508 Functional Performance Criteria</w:t>
            </w:r>
          </w:p>
        </w:tc>
        <w:tc>
          <w:tcPr>
            <w:tcW w:w="5130" w:type="dxa"/>
            <w:noWrap/>
            <w:hideMark/>
          </w:tcPr>
          <w:p w:rsidR="007B5616" w:rsidRPr="00CD08DC" w:rsidRDefault="007B5616" w:rsidP="007B56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CD08DC">
              <w:rPr>
                <w:rFonts w:ascii="Calibri" w:eastAsia="Times New Roman" w:hAnsi="Calibri" w:cs="Calibri"/>
                <w:bCs w:val="0"/>
              </w:rPr>
              <w:t>WCAG Success Criteria</w:t>
            </w:r>
          </w:p>
        </w:tc>
      </w:tr>
      <w:tr w:rsidR="007B5616" w:rsidRPr="00CD08DC" w:rsidTr="007B5616">
        <w:trPr>
          <w:cnfStyle w:val="000000100000" w:firstRow="0" w:lastRow="0" w:firstColumn="0" w:lastColumn="0" w:oddVBand="0" w:evenVBand="0" w:oddHBand="1" w:evenHBand="0" w:firstRowFirstColumn="0" w:firstRowLastColumn="0" w:lastRowFirstColumn="0" w:lastRowLastColumn="0"/>
          <w:trHeight w:val="10147"/>
        </w:trPr>
        <w:tc>
          <w:tcPr>
            <w:cnfStyle w:val="001000000000" w:firstRow="0" w:lastRow="0" w:firstColumn="1" w:lastColumn="0" w:oddVBand="0" w:evenVBand="0" w:oddHBand="0" w:evenHBand="0" w:firstRowFirstColumn="0" w:firstRowLastColumn="0" w:lastRowFirstColumn="0" w:lastRowLastColumn="0"/>
            <w:tcW w:w="4315" w:type="dxa"/>
            <w:noWrap/>
            <w:hideMark/>
          </w:tcPr>
          <w:p w:rsidR="007B5616" w:rsidRPr="00CD08DC" w:rsidRDefault="007B5616" w:rsidP="007B5616">
            <w:pPr>
              <w:rPr>
                <w:rFonts w:ascii="Calibri" w:eastAsia="Times New Roman" w:hAnsi="Calibri" w:cs="Times New Roman"/>
                <w:color w:val="000000"/>
              </w:rPr>
            </w:pPr>
            <w:r w:rsidRPr="00CD08DC">
              <w:rPr>
                <w:rFonts w:ascii="Calibri" w:eastAsia="Times New Roman" w:hAnsi="Calibri" w:cs="Times New Roman"/>
                <w:color w:val="000000"/>
              </w:rPr>
              <w:t>302.1 Without Vision</w:t>
            </w:r>
          </w:p>
        </w:tc>
        <w:tc>
          <w:tcPr>
            <w:tcW w:w="5130" w:type="dxa"/>
            <w:noWrap/>
            <w:hideMark/>
          </w:tcPr>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1.1.1 Non-text Content</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1.2.1 Audio-only and Video-only</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1.2.3 Audio Description or Media Alternative (Prerecorded)</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1.2.5 Audio Description (Prerecorded)</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1.3.1 Info and Relationships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1.3.2 Meaningful Sequence</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1.3.3 Sensory Characteristics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1.4.1 Use of Color</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1.4.2 Audio Control</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1.4.5 Images of Text</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2.1.1 Keyboard</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2.1.2 No Keyboard Trap</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commentRangeStart w:id="103"/>
            <w:r w:rsidRPr="00236048">
              <w:rPr>
                <w:rFonts w:ascii="Calibri" w:eastAsia="Times New Roman" w:hAnsi="Calibri" w:cs="Times New Roman"/>
                <w:color w:val="000000"/>
              </w:rPr>
              <w:t>2.2.1 Timing Adjustable</w:t>
            </w:r>
            <w:commentRangeEnd w:id="103"/>
            <w:r w:rsidR="00DB3AC5">
              <w:rPr>
                <w:rStyle w:val="CommentReference"/>
              </w:rPr>
              <w:commentReference w:id="103"/>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2.2.2 Pause, Stop, Hide</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2.4.1 Bypass Blocks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2.4.2 Page Titled</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2.4.3 Focus Order</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2.4.4 Link Purpose (In Context)</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2.4.5 Multiple Ways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2.4.6 Headings and Labels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 xml:space="preserve">3.1.1 </w:t>
            </w:r>
            <w:commentRangeStart w:id="104"/>
            <w:r w:rsidRPr="00236048">
              <w:rPr>
                <w:rFonts w:ascii="Calibri" w:eastAsia="Times New Roman" w:hAnsi="Calibri" w:cs="Times New Roman"/>
                <w:color w:val="000000"/>
              </w:rPr>
              <w:t>Language</w:t>
            </w:r>
            <w:commentRangeEnd w:id="104"/>
            <w:r w:rsidR="00DB3AC5">
              <w:rPr>
                <w:rStyle w:val="CommentReference"/>
              </w:rPr>
              <w:commentReference w:id="104"/>
            </w:r>
            <w:r w:rsidRPr="00236048">
              <w:rPr>
                <w:rFonts w:ascii="Calibri" w:eastAsia="Times New Roman" w:hAnsi="Calibri" w:cs="Times New Roman"/>
                <w:color w:val="000000"/>
              </w:rPr>
              <w:t xml:space="preserve"> of Page</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3.1.2 Language of Parts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3.2.1 On Focus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3.2.2 On Input</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3.2.3 Consistent Navigation</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3.2.4 Consistent Identification</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3.3.1 Error Identification</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3.3.2 Labels or Instructions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3.3.3 Error Suggestion</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3.3.4 Error Prevention (Legal, Financial, Data)</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4.1.1 Parsing</w:t>
            </w:r>
          </w:p>
          <w:p w:rsidR="007B5616" w:rsidRPr="00CD08DC"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4.1.2 Name, Role, Value</w:t>
            </w:r>
          </w:p>
        </w:tc>
      </w:tr>
      <w:tr w:rsidR="007B5616" w:rsidRPr="00CD08DC" w:rsidTr="007B5616">
        <w:trPr>
          <w:trHeight w:val="7784"/>
        </w:trPr>
        <w:tc>
          <w:tcPr>
            <w:cnfStyle w:val="001000000000" w:firstRow="0" w:lastRow="0" w:firstColumn="1" w:lastColumn="0" w:oddVBand="0" w:evenVBand="0" w:oddHBand="0" w:evenHBand="0" w:firstRowFirstColumn="0" w:firstRowLastColumn="0" w:lastRowFirstColumn="0" w:lastRowLastColumn="0"/>
            <w:tcW w:w="4315" w:type="dxa"/>
            <w:noWrap/>
            <w:hideMark/>
          </w:tcPr>
          <w:p w:rsidR="007B5616" w:rsidRPr="00CD08DC" w:rsidRDefault="007B5616" w:rsidP="007B5616">
            <w:pPr>
              <w:rPr>
                <w:rFonts w:ascii="Calibri" w:eastAsia="Times New Roman" w:hAnsi="Calibri" w:cs="Times New Roman"/>
                <w:color w:val="000000"/>
              </w:rPr>
            </w:pPr>
            <w:r w:rsidRPr="00CD08DC">
              <w:rPr>
                <w:rFonts w:ascii="Calibri" w:eastAsia="Times New Roman" w:hAnsi="Calibri" w:cs="Times New Roman"/>
                <w:color w:val="000000"/>
              </w:rPr>
              <w:t>302.2 With Limited Vision</w:t>
            </w:r>
          </w:p>
        </w:tc>
        <w:tc>
          <w:tcPr>
            <w:tcW w:w="5130" w:type="dxa"/>
            <w:noWrap/>
            <w:hideMark/>
          </w:tcPr>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1.1.1 Non-text Content</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1.2.1 Audio-only and Video-only</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1.2.3 Audio Description or Media Alternative (Prerecorded)</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1.2.5 Audio Description (Prerecorded)</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1.3.1 Info and Relationships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1.3.2 Meaningful Sequence</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1.3.3 Sensory Characteristics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1.4.1 Use of Color</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1.4.2 Audio Control</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1.4.3 Contrast (Minimum)</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1.4.4 Resize text</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1.4.5 Images of Text</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2.1.1 Keyboard</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2.1.2 No Keyboard Trap</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commentRangeStart w:id="105"/>
            <w:r w:rsidRPr="00236048">
              <w:rPr>
                <w:rFonts w:ascii="Calibri" w:eastAsia="Times New Roman" w:hAnsi="Calibri" w:cs="Times New Roman"/>
                <w:color w:val="000000"/>
              </w:rPr>
              <w:t>2.2.1 Timing Adjustable</w:t>
            </w:r>
            <w:commentRangeEnd w:id="105"/>
            <w:r w:rsidR="00DB3AC5">
              <w:rPr>
                <w:rStyle w:val="CommentReference"/>
              </w:rPr>
              <w:commentReference w:id="105"/>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2.2.2 Pause, Stop, Hide</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2.4.1 Bypass Blocks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2.4.2 Page Titled</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2.4.3 Focus Order</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commentRangeStart w:id="106"/>
            <w:r w:rsidRPr="00236048">
              <w:rPr>
                <w:rFonts w:ascii="Calibri" w:eastAsia="Times New Roman" w:hAnsi="Calibri" w:cs="Times New Roman"/>
                <w:color w:val="000000"/>
              </w:rPr>
              <w:t>2.4.4 Link Purpose (In Context)</w:t>
            </w:r>
            <w:commentRangeEnd w:id="106"/>
            <w:r w:rsidR="00DB3AC5">
              <w:rPr>
                <w:rStyle w:val="CommentReference"/>
              </w:rPr>
              <w:commentReference w:id="106"/>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2.4.5 Multiple Ways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2.4.6 Headings and Labels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2.4.7 Focus Visible</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commentRangeStart w:id="107"/>
            <w:r w:rsidRPr="00236048">
              <w:rPr>
                <w:rFonts w:ascii="Calibri" w:eastAsia="Times New Roman" w:hAnsi="Calibri" w:cs="Times New Roman"/>
                <w:color w:val="000000"/>
              </w:rPr>
              <w:t>3.1.1 Language of Page</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3.1.2 Language of Parts</w:t>
            </w:r>
            <w:commentRangeEnd w:id="107"/>
            <w:r w:rsidR="00DB3AC5">
              <w:rPr>
                <w:rStyle w:val="CommentReference"/>
              </w:rPr>
              <w:commentReference w:id="107"/>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3.2.1 On Focus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3.2.2 On Input</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3.2.3 Consistent Navigation</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3.2.4 Consistent Identification</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3.3.1 Error Identification</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3.3.2 Labels or Instructions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3.3.3 Error Suggestion</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3.3.4 Error Prevention (Legal, Financial, Data)</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4.1.1 Parsing</w:t>
            </w:r>
          </w:p>
          <w:p w:rsidR="007B5616" w:rsidRPr="00CD08DC"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4.1.2 Name, Role, Value</w:t>
            </w:r>
          </w:p>
        </w:tc>
      </w:tr>
      <w:tr w:rsidR="007B5616" w:rsidRPr="00CD08DC" w:rsidTr="007B56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315" w:type="dxa"/>
            <w:noWrap/>
            <w:hideMark/>
          </w:tcPr>
          <w:p w:rsidR="007B5616" w:rsidRPr="00CD08DC" w:rsidRDefault="007B5616" w:rsidP="007B5616">
            <w:pPr>
              <w:rPr>
                <w:rFonts w:ascii="Calibri" w:eastAsia="Times New Roman" w:hAnsi="Calibri" w:cs="Times New Roman"/>
                <w:color w:val="000000"/>
              </w:rPr>
            </w:pPr>
            <w:r w:rsidRPr="00CD08DC">
              <w:rPr>
                <w:rFonts w:ascii="Calibri" w:eastAsia="Times New Roman" w:hAnsi="Calibri" w:cs="Times New Roman"/>
                <w:color w:val="000000"/>
              </w:rPr>
              <w:t>302.3 Without Perception of Color</w:t>
            </w:r>
          </w:p>
        </w:tc>
        <w:tc>
          <w:tcPr>
            <w:tcW w:w="5130" w:type="dxa"/>
            <w:noWrap/>
            <w:hideMark/>
          </w:tcPr>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1.3.3 Sensory Characteristics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1.4.1 Use of Color</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1.4.3 Contrast (Minimum)</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1.4.5 Images of Text</w:t>
            </w:r>
          </w:p>
          <w:p w:rsidR="007B5616" w:rsidRPr="00CD08DC"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 xml:space="preserve">3.3.1 </w:t>
            </w:r>
            <w:commentRangeStart w:id="108"/>
            <w:r w:rsidRPr="00236048">
              <w:rPr>
                <w:rFonts w:ascii="Calibri" w:eastAsia="Times New Roman" w:hAnsi="Calibri" w:cs="Times New Roman"/>
                <w:color w:val="000000"/>
              </w:rPr>
              <w:t>Error Identification</w:t>
            </w:r>
            <w:commentRangeEnd w:id="108"/>
            <w:r w:rsidR="00586928">
              <w:rPr>
                <w:rStyle w:val="CommentReference"/>
              </w:rPr>
              <w:commentReference w:id="108"/>
            </w:r>
          </w:p>
        </w:tc>
      </w:tr>
      <w:tr w:rsidR="007B5616" w:rsidRPr="00CD08DC" w:rsidTr="007B5616">
        <w:trPr>
          <w:trHeight w:val="2285"/>
        </w:trPr>
        <w:tc>
          <w:tcPr>
            <w:cnfStyle w:val="001000000000" w:firstRow="0" w:lastRow="0" w:firstColumn="1" w:lastColumn="0" w:oddVBand="0" w:evenVBand="0" w:oddHBand="0" w:evenHBand="0" w:firstRowFirstColumn="0" w:firstRowLastColumn="0" w:lastRowFirstColumn="0" w:lastRowLastColumn="0"/>
            <w:tcW w:w="4315" w:type="dxa"/>
            <w:noWrap/>
            <w:hideMark/>
          </w:tcPr>
          <w:p w:rsidR="007B5616" w:rsidRPr="00CD08DC" w:rsidRDefault="007B5616" w:rsidP="007B5616">
            <w:pPr>
              <w:rPr>
                <w:rFonts w:ascii="Calibri" w:eastAsia="Times New Roman" w:hAnsi="Calibri" w:cs="Times New Roman"/>
                <w:color w:val="000000"/>
              </w:rPr>
            </w:pPr>
            <w:r w:rsidRPr="00CD08DC">
              <w:rPr>
                <w:rFonts w:ascii="Calibri" w:eastAsia="Times New Roman" w:hAnsi="Calibri" w:cs="Times New Roman"/>
                <w:color w:val="000000"/>
              </w:rPr>
              <w:t>302.4 Without Hearing</w:t>
            </w:r>
          </w:p>
        </w:tc>
        <w:tc>
          <w:tcPr>
            <w:tcW w:w="5130" w:type="dxa"/>
            <w:noWrap/>
            <w:hideMark/>
          </w:tcPr>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1.1.1 Non-text Content</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1.2.1 Audio-only and Video-only</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1.2.2 Captions (Prerecorded)</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1.2.4 Captions (Live)</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1.3.1 Info and Relationships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1.3.3 Sensory Characteristics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3.1.1 Language of Page</w:t>
            </w:r>
          </w:p>
          <w:p w:rsidR="007B5616" w:rsidRPr="00CD08DC"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3.1.2 Language of Parts</w:t>
            </w:r>
          </w:p>
        </w:tc>
      </w:tr>
      <w:tr w:rsidR="007B5616" w:rsidRPr="00CD08DC" w:rsidTr="007B5616">
        <w:trPr>
          <w:cnfStyle w:val="000000100000" w:firstRow="0" w:lastRow="0" w:firstColumn="0" w:lastColumn="0" w:oddVBand="0" w:evenVBand="0" w:oddHBand="1" w:evenHBand="0" w:firstRowFirstColumn="0" w:firstRowLastColumn="0" w:lastRowFirstColumn="0" w:lastRowLastColumn="0"/>
          <w:trHeight w:val="1574"/>
        </w:trPr>
        <w:tc>
          <w:tcPr>
            <w:cnfStyle w:val="001000000000" w:firstRow="0" w:lastRow="0" w:firstColumn="1" w:lastColumn="0" w:oddVBand="0" w:evenVBand="0" w:oddHBand="0" w:evenHBand="0" w:firstRowFirstColumn="0" w:firstRowLastColumn="0" w:lastRowFirstColumn="0" w:lastRowLastColumn="0"/>
            <w:tcW w:w="4315" w:type="dxa"/>
            <w:noWrap/>
            <w:hideMark/>
          </w:tcPr>
          <w:p w:rsidR="007B5616" w:rsidRPr="00CD08DC" w:rsidRDefault="007B5616" w:rsidP="007B5616">
            <w:pPr>
              <w:rPr>
                <w:rFonts w:ascii="Calibri" w:eastAsia="Times New Roman" w:hAnsi="Calibri" w:cs="Times New Roman"/>
                <w:color w:val="000000"/>
              </w:rPr>
            </w:pPr>
            <w:r w:rsidRPr="00CD08DC">
              <w:rPr>
                <w:rFonts w:ascii="Calibri" w:eastAsia="Times New Roman" w:hAnsi="Calibri" w:cs="Times New Roman"/>
                <w:color w:val="000000"/>
              </w:rPr>
              <w:t>302.5 With Limited Hearing</w:t>
            </w:r>
          </w:p>
        </w:tc>
        <w:tc>
          <w:tcPr>
            <w:tcW w:w="5130" w:type="dxa"/>
            <w:noWrap/>
            <w:hideMark/>
          </w:tcPr>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commentRangeStart w:id="109"/>
            <w:r w:rsidRPr="00236048">
              <w:rPr>
                <w:rFonts w:ascii="Calibri" w:eastAsia="Times New Roman" w:hAnsi="Calibri" w:cs="Times New Roman"/>
                <w:color w:val="000000"/>
              </w:rPr>
              <w:t>1.1.1 Non-text Content</w:t>
            </w:r>
            <w:commentRangeEnd w:id="109"/>
            <w:r w:rsidR="00586928">
              <w:rPr>
                <w:rStyle w:val="CommentReference"/>
              </w:rPr>
              <w:commentReference w:id="109"/>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1.2.1 Audio-only and Video-only</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1.2.2 Captions (Prerecorded)</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1.2.4 Captions (Live)</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1.3.1 Info and Relationships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1.3.3 Sensory Characteristics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commentRangeStart w:id="110"/>
            <w:r w:rsidRPr="00236048">
              <w:rPr>
                <w:rFonts w:ascii="Calibri" w:eastAsia="Times New Roman" w:hAnsi="Calibri" w:cs="Times New Roman"/>
                <w:color w:val="000000"/>
              </w:rPr>
              <w:t>1.4.2 Audio Control</w:t>
            </w:r>
            <w:commentRangeEnd w:id="110"/>
            <w:r w:rsidR="00586928">
              <w:rPr>
                <w:rStyle w:val="CommentReference"/>
              </w:rPr>
              <w:commentReference w:id="110"/>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3.1.1 Language of Page</w:t>
            </w:r>
          </w:p>
          <w:p w:rsidR="007B5616" w:rsidRPr="00CD08DC"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3.1.2 Language of Parts</w:t>
            </w:r>
          </w:p>
        </w:tc>
      </w:tr>
      <w:tr w:rsidR="007B5616" w:rsidRPr="00CD08DC" w:rsidTr="007B5616">
        <w:trPr>
          <w:trHeight w:val="3986"/>
        </w:trPr>
        <w:tc>
          <w:tcPr>
            <w:cnfStyle w:val="001000000000" w:firstRow="0" w:lastRow="0" w:firstColumn="1" w:lastColumn="0" w:oddVBand="0" w:evenVBand="0" w:oddHBand="0" w:evenHBand="0" w:firstRowFirstColumn="0" w:firstRowLastColumn="0" w:lastRowFirstColumn="0" w:lastRowLastColumn="0"/>
            <w:tcW w:w="4315" w:type="dxa"/>
            <w:noWrap/>
            <w:hideMark/>
          </w:tcPr>
          <w:p w:rsidR="007B5616" w:rsidRPr="00CD08DC" w:rsidRDefault="007B5616" w:rsidP="007B5616">
            <w:pPr>
              <w:rPr>
                <w:rFonts w:ascii="Calibri" w:eastAsia="Times New Roman" w:hAnsi="Calibri" w:cs="Times New Roman"/>
                <w:color w:val="000000"/>
              </w:rPr>
            </w:pPr>
            <w:r w:rsidRPr="00CD08DC">
              <w:rPr>
                <w:rFonts w:ascii="Calibri" w:eastAsia="Times New Roman" w:hAnsi="Calibri" w:cs="Times New Roman"/>
                <w:color w:val="000000"/>
              </w:rPr>
              <w:t>302.7 With Limited Manipulation</w:t>
            </w:r>
          </w:p>
        </w:tc>
        <w:tc>
          <w:tcPr>
            <w:tcW w:w="5130" w:type="dxa"/>
            <w:noWrap/>
            <w:hideMark/>
          </w:tcPr>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2.1.1 Keyboard</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2.1.2 No Keyboard Trap</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2.2.1 Timing Adjustable</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2.4.1 Bypass Blocks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commentRangeStart w:id="111"/>
            <w:r w:rsidRPr="00236048">
              <w:rPr>
                <w:rFonts w:ascii="Calibri" w:eastAsia="Times New Roman" w:hAnsi="Calibri" w:cs="Times New Roman"/>
                <w:color w:val="000000"/>
              </w:rPr>
              <w:t>2.4.2 Page Titled</w:t>
            </w:r>
            <w:commentRangeEnd w:id="111"/>
            <w:r w:rsidR="00586928">
              <w:rPr>
                <w:rStyle w:val="CommentReference"/>
              </w:rPr>
              <w:commentReference w:id="111"/>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2.4.3 Focus Order</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2.4.4 Link Purpose (In Context)</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2.4.5 Multiple Ways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2.4.6 Headings and Labels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2.4.7 Focus Visible</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3.2.1 On Focus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3.3.2 Labels or Instructions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3.3.3 Error Suggestion</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3.3.4 Error Prevention (Legal, Financial, Data)</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4.1.1 Parsing</w:t>
            </w:r>
          </w:p>
          <w:p w:rsidR="007B5616" w:rsidRPr="00CD08DC"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4.1.2 Name, Role, Value</w:t>
            </w:r>
          </w:p>
        </w:tc>
      </w:tr>
      <w:tr w:rsidR="007B5616" w:rsidRPr="00CD08DC" w:rsidTr="007B5616">
        <w:trPr>
          <w:cnfStyle w:val="000000100000" w:firstRow="0" w:lastRow="0" w:firstColumn="0" w:lastColumn="0" w:oddVBand="0" w:evenVBand="0" w:oddHBand="1" w:evenHBand="0" w:firstRowFirstColumn="0" w:firstRowLastColumn="0" w:lastRowFirstColumn="0" w:lastRowLastColumn="0"/>
          <w:trHeight w:val="3734"/>
        </w:trPr>
        <w:tc>
          <w:tcPr>
            <w:cnfStyle w:val="001000000000" w:firstRow="0" w:lastRow="0" w:firstColumn="1" w:lastColumn="0" w:oddVBand="0" w:evenVBand="0" w:oddHBand="0" w:evenHBand="0" w:firstRowFirstColumn="0" w:firstRowLastColumn="0" w:lastRowFirstColumn="0" w:lastRowLastColumn="0"/>
            <w:tcW w:w="4315" w:type="dxa"/>
            <w:noWrap/>
            <w:hideMark/>
          </w:tcPr>
          <w:p w:rsidR="007B5616" w:rsidRPr="00CD08DC" w:rsidRDefault="007B5616" w:rsidP="007B5616">
            <w:pPr>
              <w:rPr>
                <w:rFonts w:ascii="Calibri" w:eastAsia="Times New Roman" w:hAnsi="Calibri" w:cs="Times New Roman"/>
                <w:color w:val="000000"/>
              </w:rPr>
            </w:pPr>
            <w:r w:rsidRPr="00CD08DC">
              <w:rPr>
                <w:rFonts w:ascii="Calibri" w:eastAsia="Times New Roman" w:hAnsi="Calibri" w:cs="Times New Roman"/>
                <w:color w:val="000000"/>
              </w:rPr>
              <w:t>302.8 With Limited Reach and Strength</w:t>
            </w:r>
          </w:p>
        </w:tc>
        <w:tc>
          <w:tcPr>
            <w:tcW w:w="5130" w:type="dxa"/>
            <w:noWrap/>
            <w:hideMark/>
          </w:tcPr>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2.1.1 Keyboard</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2.1.2 No Keyboard Trap</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2.2.1 Timing Adjustable</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2.4.1 Bypass Blocks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commentRangeStart w:id="112"/>
            <w:r w:rsidRPr="00236048">
              <w:rPr>
                <w:rFonts w:ascii="Calibri" w:eastAsia="Times New Roman" w:hAnsi="Calibri" w:cs="Times New Roman"/>
                <w:color w:val="000000"/>
              </w:rPr>
              <w:t>2.4.2 Page Titled</w:t>
            </w:r>
            <w:commentRangeEnd w:id="112"/>
            <w:r w:rsidR="001A7E23">
              <w:rPr>
                <w:rStyle w:val="CommentReference"/>
              </w:rPr>
              <w:commentReference w:id="112"/>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2.4.3 Focus Order</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2.4.4 Link Purpose (In Context)</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2.4.5 Multiple Ways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2.4.6 Headings and Labels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2.4.7 Focus Visible</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3.2.1 On Focus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3.3.2 Labels or Instructions</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3.3.3 Error Suggestion</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3.3.4 Error Prevention (Legal, Financial, Data)</w:t>
            </w:r>
          </w:p>
          <w:p w:rsidR="007B5616" w:rsidRPr="00236048"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4.1.1 Parsing</w:t>
            </w:r>
          </w:p>
          <w:p w:rsidR="007B5616" w:rsidRPr="00CD08DC"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4.1.2 Name, Role, Value</w:t>
            </w:r>
          </w:p>
        </w:tc>
      </w:tr>
      <w:tr w:rsidR="007B5616" w:rsidRPr="00CD08DC" w:rsidTr="007B5616">
        <w:trPr>
          <w:trHeight w:val="395"/>
        </w:trPr>
        <w:tc>
          <w:tcPr>
            <w:cnfStyle w:val="001000000000" w:firstRow="0" w:lastRow="0" w:firstColumn="1" w:lastColumn="0" w:oddVBand="0" w:evenVBand="0" w:oddHBand="0" w:evenHBand="0" w:firstRowFirstColumn="0" w:firstRowLastColumn="0" w:lastRowFirstColumn="0" w:lastRowLastColumn="0"/>
            <w:tcW w:w="4315" w:type="dxa"/>
            <w:noWrap/>
            <w:hideMark/>
          </w:tcPr>
          <w:p w:rsidR="007B5616" w:rsidRPr="00CD08DC" w:rsidRDefault="007B5616" w:rsidP="007B5616">
            <w:pPr>
              <w:rPr>
                <w:rFonts w:ascii="Calibri" w:eastAsia="Times New Roman" w:hAnsi="Calibri" w:cs="Times New Roman"/>
                <w:color w:val="000000"/>
              </w:rPr>
            </w:pPr>
            <w:r w:rsidRPr="00CD08DC">
              <w:rPr>
                <w:rFonts w:ascii="Calibri" w:eastAsia="Times New Roman" w:hAnsi="Calibri" w:cs="Times New Roman"/>
                <w:color w:val="000000"/>
              </w:rPr>
              <w:t>302.9 With Limited Language, Cognitive, and Learning Abilities</w:t>
            </w:r>
          </w:p>
        </w:tc>
        <w:tc>
          <w:tcPr>
            <w:tcW w:w="5130" w:type="dxa"/>
            <w:noWrap/>
            <w:hideMark/>
          </w:tcPr>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1.1.1 Non-text Content</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1.2.1 Audio-only and Video-only</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commentRangeStart w:id="113"/>
            <w:r w:rsidRPr="00236048">
              <w:rPr>
                <w:rFonts w:ascii="Calibri" w:eastAsia="Times New Roman" w:hAnsi="Calibri" w:cs="Times New Roman"/>
                <w:color w:val="000000"/>
              </w:rPr>
              <w:t>1.2.2 Captions (Prerecorded)</w:t>
            </w:r>
            <w:commentRangeEnd w:id="113"/>
            <w:r w:rsidR="00B97006">
              <w:rPr>
                <w:rStyle w:val="CommentReference"/>
              </w:rPr>
              <w:commentReference w:id="113"/>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1.2.3 Audio Description or Media Alternative (Prerecorded)</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commentRangeStart w:id="114"/>
            <w:r w:rsidRPr="00236048">
              <w:rPr>
                <w:rFonts w:ascii="Calibri" w:eastAsia="Times New Roman" w:hAnsi="Calibri" w:cs="Times New Roman"/>
                <w:color w:val="000000"/>
              </w:rPr>
              <w:t>1.2.4 Captions (Live)</w:t>
            </w:r>
            <w:commentRangeEnd w:id="114"/>
            <w:r w:rsidR="00B97006">
              <w:rPr>
                <w:rStyle w:val="CommentReference"/>
              </w:rPr>
              <w:commentReference w:id="114"/>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1.2.5 Audio Description (Prerecorded)</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1.3.1 Info and Relationships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1.4.2 Audio Control</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1.4.5 Images of Text</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2.2.1 Timing Adjustable</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2.2.2 Pause, Stop, Hide</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2.4.1 Bypass Blocks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2.4.2 Page Titled</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2.4.3 Focus Order</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2.4.4 Link Purpose (In Context)</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2.4.5 Multiple Ways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2.4.6 Headings and Labels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2.4.7 Focus Visible</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3.1.1 Language of Page</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3.1.2 Language of Parts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3.2.1 On Focus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3.2.2 On Input</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3.2.3 Consistent Navigation</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3.2.4 Consistent Identification</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3.3.1 Error Identification</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3.3.2 Labels or Instructions</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3.3.3 Error Suggestion</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3.3.4 Error Prevention (Legal, Financial, Data)</w:t>
            </w:r>
          </w:p>
          <w:p w:rsidR="007B5616" w:rsidRPr="00236048"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4.1.1 Parsing</w:t>
            </w:r>
          </w:p>
          <w:p w:rsidR="007B5616" w:rsidRPr="00CD08DC" w:rsidRDefault="007B5616" w:rsidP="007B56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048">
              <w:rPr>
                <w:rFonts w:ascii="Calibri" w:eastAsia="Times New Roman" w:hAnsi="Calibri" w:cs="Times New Roman"/>
                <w:color w:val="000000"/>
              </w:rPr>
              <w:t>4.1.2 Name, Role, Value</w:t>
            </w:r>
          </w:p>
        </w:tc>
      </w:tr>
      <w:tr w:rsidR="007B5616" w:rsidRPr="00CD08DC" w:rsidTr="007B5616">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315" w:type="dxa"/>
            <w:noWrap/>
            <w:hideMark/>
          </w:tcPr>
          <w:p w:rsidR="007B5616" w:rsidRPr="00CD08DC" w:rsidRDefault="007B5616" w:rsidP="007B5616">
            <w:pPr>
              <w:rPr>
                <w:rFonts w:ascii="Calibri" w:eastAsia="Times New Roman" w:hAnsi="Calibri" w:cs="Times New Roman"/>
                <w:color w:val="000000"/>
              </w:rPr>
            </w:pPr>
            <w:r w:rsidRPr="00CD08DC">
              <w:rPr>
                <w:rFonts w:ascii="Calibri" w:eastAsia="Times New Roman" w:hAnsi="Calibri" w:cs="Times New Roman"/>
                <w:color w:val="000000"/>
              </w:rPr>
              <w:t>Photosensitive epilepsy/photosensitive seizure disorders)</w:t>
            </w:r>
          </w:p>
        </w:tc>
        <w:tc>
          <w:tcPr>
            <w:tcW w:w="5130" w:type="dxa"/>
            <w:noWrap/>
            <w:hideMark/>
          </w:tcPr>
          <w:p w:rsidR="007B5616" w:rsidRPr="00CD08DC"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D08DC">
              <w:rPr>
                <w:rFonts w:ascii="Calibri" w:eastAsia="Times New Roman" w:hAnsi="Calibri" w:cs="Times New Roman"/>
                <w:color w:val="000000"/>
              </w:rPr>
              <w:t>2.2.2 Pause, Stop, Hide</w:t>
            </w:r>
          </w:p>
          <w:p w:rsidR="007B5616" w:rsidRPr="00CD08DC" w:rsidRDefault="007B5616" w:rsidP="007B5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D08DC">
              <w:rPr>
                <w:rFonts w:ascii="Calibri" w:eastAsia="Times New Roman" w:hAnsi="Calibri" w:cs="Times New Roman"/>
                <w:color w:val="000000"/>
              </w:rPr>
              <w:t>2.3.1 Three Flashes or Below Threshold</w:t>
            </w:r>
          </w:p>
        </w:tc>
      </w:tr>
    </w:tbl>
    <w:p w:rsidR="007B5616" w:rsidRPr="007B5616" w:rsidRDefault="007B5616" w:rsidP="007B5616">
      <w:pPr>
        <w:rPr>
          <w:rFonts w:asciiTheme="majorHAnsi" w:eastAsiaTheme="majorEastAsia" w:hAnsiTheme="majorHAnsi" w:cstheme="majorBidi"/>
          <w:color w:val="2E74B5" w:themeColor="accent1" w:themeShade="BF"/>
          <w:sz w:val="32"/>
          <w:szCs w:val="32"/>
        </w:rPr>
      </w:pPr>
    </w:p>
    <w:sectPr w:rsidR="007B5616" w:rsidRPr="007B5616" w:rsidSect="00CD08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on, Cliff A" w:date="2018-10-03T13:55:00Z" w:initials="SCA">
    <w:p w:rsidR="007B5616" w:rsidRDefault="007B5616">
      <w:pPr>
        <w:pStyle w:val="CommentText"/>
      </w:pPr>
      <w:r>
        <w:rPr>
          <w:rStyle w:val="CommentReference"/>
        </w:rPr>
        <w:annotationRef/>
      </w:r>
      <w:proofErr w:type="gramStart"/>
      <w:r>
        <w:t>added</w:t>
      </w:r>
      <w:proofErr w:type="gramEnd"/>
    </w:p>
  </w:comment>
  <w:comment w:id="3" w:author="Soon, Cliff A" w:date="2018-10-03T13:55:00Z" w:initials="SCA">
    <w:p w:rsidR="007B5616" w:rsidRDefault="007B5616">
      <w:pPr>
        <w:pStyle w:val="CommentText"/>
      </w:pPr>
      <w:r>
        <w:rPr>
          <w:rStyle w:val="CommentReference"/>
        </w:rPr>
        <w:annotationRef/>
      </w:r>
      <w:proofErr w:type="gramStart"/>
      <w:r>
        <w:t>added</w:t>
      </w:r>
      <w:proofErr w:type="gramEnd"/>
    </w:p>
  </w:comment>
  <w:comment w:id="10" w:author="Soon, Cliff A" w:date="2018-10-03T13:56:00Z" w:initials="SCA">
    <w:p w:rsidR="007B5616" w:rsidRDefault="007B5616">
      <w:pPr>
        <w:pStyle w:val="CommentText"/>
      </w:pPr>
      <w:r>
        <w:rPr>
          <w:rStyle w:val="CommentReference"/>
        </w:rPr>
        <w:annotationRef/>
      </w:r>
      <w:proofErr w:type="gramStart"/>
      <w:r>
        <w:t>added</w:t>
      </w:r>
      <w:proofErr w:type="gramEnd"/>
    </w:p>
  </w:comment>
  <w:comment w:id="19" w:author="Soon, Cliff A" w:date="2018-10-03T13:57:00Z" w:initials="SCA">
    <w:p w:rsidR="007B5616" w:rsidRDefault="007B5616">
      <w:pPr>
        <w:pStyle w:val="CommentText"/>
      </w:pPr>
      <w:r>
        <w:rPr>
          <w:rStyle w:val="CommentReference"/>
        </w:rPr>
        <w:annotationRef/>
      </w:r>
      <w:proofErr w:type="gramStart"/>
      <w:r>
        <w:t>added</w:t>
      </w:r>
      <w:proofErr w:type="gramEnd"/>
    </w:p>
  </w:comment>
  <w:comment w:id="31" w:author="Soon, Cliff A" w:date="2018-10-03T13:57:00Z" w:initials="SCA">
    <w:p w:rsidR="007B5616" w:rsidRDefault="007B5616">
      <w:pPr>
        <w:pStyle w:val="CommentText"/>
      </w:pPr>
      <w:r>
        <w:rPr>
          <w:rStyle w:val="CommentReference"/>
        </w:rPr>
        <w:annotationRef/>
      </w:r>
      <w:proofErr w:type="gramStart"/>
      <w:r>
        <w:t>added</w:t>
      </w:r>
      <w:proofErr w:type="gramEnd"/>
    </w:p>
  </w:comment>
  <w:comment w:id="36" w:author="Soon, Cliff A" w:date="2018-10-03T13:57:00Z" w:initials="SCA">
    <w:p w:rsidR="007B5616" w:rsidRDefault="007B5616">
      <w:pPr>
        <w:pStyle w:val="CommentText"/>
      </w:pPr>
      <w:r>
        <w:rPr>
          <w:rStyle w:val="CommentReference"/>
        </w:rPr>
        <w:annotationRef/>
      </w:r>
      <w:proofErr w:type="gramStart"/>
      <w:r>
        <w:t>added</w:t>
      </w:r>
      <w:proofErr w:type="gramEnd"/>
    </w:p>
  </w:comment>
  <w:comment w:id="60" w:author="Soon, Cliff A" w:date="2018-10-03T14:07:00Z" w:initials="SCA">
    <w:p w:rsidR="007B5616" w:rsidRDefault="007B5616">
      <w:pPr>
        <w:pStyle w:val="CommentText"/>
      </w:pPr>
      <w:r>
        <w:rPr>
          <w:rStyle w:val="CommentReference"/>
        </w:rPr>
        <w:annotationRef/>
      </w:r>
      <w:proofErr w:type="gramStart"/>
      <w:r>
        <w:t>added</w:t>
      </w:r>
      <w:proofErr w:type="gramEnd"/>
    </w:p>
  </w:comment>
  <w:comment w:id="70" w:author="Soon, Cliff A" w:date="2018-10-03T13:58:00Z" w:initials="SCA">
    <w:p w:rsidR="007B5616" w:rsidRDefault="007B5616">
      <w:pPr>
        <w:pStyle w:val="CommentText"/>
      </w:pPr>
      <w:r>
        <w:rPr>
          <w:rStyle w:val="CommentReference"/>
        </w:rPr>
        <w:annotationRef/>
      </w:r>
      <w:proofErr w:type="gramStart"/>
      <w:r>
        <w:t>added</w:t>
      </w:r>
      <w:proofErr w:type="gramEnd"/>
    </w:p>
  </w:comment>
  <w:comment w:id="81" w:author="Soon, Cliff A" w:date="2018-10-03T13:59:00Z" w:initials="SCA">
    <w:p w:rsidR="007B5616" w:rsidRDefault="007B5616">
      <w:pPr>
        <w:pStyle w:val="CommentText"/>
      </w:pPr>
      <w:r>
        <w:rPr>
          <w:rStyle w:val="CommentReference"/>
        </w:rPr>
        <w:annotationRef/>
      </w:r>
      <w:proofErr w:type="gramStart"/>
      <w:r>
        <w:t>added</w:t>
      </w:r>
      <w:proofErr w:type="gramEnd"/>
    </w:p>
  </w:comment>
  <w:comment w:id="86" w:author="Soon, Cliff A" w:date="2018-10-03T13:59:00Z" w:initials="SCA">
    <w:p w:rsidR="007B5616" w:rsidRDefault="007B5616">
      <w:pPr>
        <w:pStyle w:val="CommentText"/>
      </w:pPr>
      <w:r>
        <w:rPr>
          <w:rStyle w:val="CommentReference"/>
        </w:rPr>
        <w:annotationRef/>
      </w:r>
      <w:r>
        <w:t>REMOVED Without Vision</w:t>
      </w:r>
    </w:p>
  </w:comment>
  <w:comment w:id="87" w:author="Soon, Cliff A" w:date="2018-10-03T14:33:00Z" w:initials="SCA">
    <w:p w:rsidR="007B5616" w:rsidRDefault="007B5616">
      <w:pPr>
        <w:pStyle w:val="CommentText"/>
      </w:pPr>
      <w:r>
        <w:rPr>
          <w:rStyle w:val="CommentReference"/>
        </w:rPr>
        <w:annotationRef/>
      </w:r>
      <w:proofErr w:type="gramStart"/>
      <w:r>
        <w:t>added</w:t>
      </w:r>
      <w:proofErr w:type="gramEnd"/>
    </w:p>
  </w:comment>
  <w:comment w:id="88" w:author="Soon, Cliff A" w:date="2018-10-03T14:34:00Z" w:initials="SCA">
    <w:p w:rsidR="007B5616" w:rsidRDefault="007B5616">
      <w:pPr>
        <w:pStyle w:val="CommentText"/>
      </w:pPr>
      <w:r>
        <w:rPr>
          <w:rStyle w:val="CommentReference"/>
        </w:rPr>
        <w:annotationRef/>
      </w:r>
      <w:r>
        <w:t>Added</w:t>
      </w:r>
    </w:p>
  </w:comment>
  <w:comment w:id="89" w:author="Soon, Cliff A" w:date="2018-10-02T16:52:00Z" w:initials="SCA">
    <w:p w:rsidR="007B5616" w:rsidRDefault="007B5616" w:rsidP="007B5616">
      <w:pPr>
        <w:pStyle w:val="CommentText"/>
      </w:pPr>
      <w:r>
        <w:rPr>
          <w:rStyle w:val="CommentReference"/>
        </w:rPr>
        <w:annotationRef/>
      </w:r>
      <w:r>
        <w:t>Added per “</w:t>
      </w:r>
      <w:r>
        <w:rPr>
          <w:rFonts w:ascii="Arial" w:hAnsi="Arial" w:cs="Arial"/>
          <w:color w:val="000000"/>
        </w:rPr>
        <w:t xml:space="preserve">Providing information about input errors in text allows users who are blind or colorblind to perceive the fact that an error occurred.” </w:t>
      </w:r>
      <w:hyperlink r:id="rId1" w:history="1">
        <w:r w:rsidRPr="00F86CA7">
          <w:rPr>
            <w:rStyle w:val="Hyperlink"/>
            <w:rFonts w:ascii="Arial" w:hAnsi="Arial" w:cs="Arial"/>
          </w:rPr>
          <w:t>http://www.w3.org/TR/UNDERSTANDING-WCAG20/minimize-error-identified.html</w:t>
        </w:r>
      </w:hyperlink>
      <w:r>
        <w:rPr>
          <w:rFonts w:ascii="Arial" w:hAnsi="Arial" w:cs="Arial"/>
          <w:color w:val="000000"/>
        </w:rPr>
        <w:t xml:space="preserve"> </w:t>
      </w:r>
    </w:p>
  </w:comment>
  <w:comment w:id="90" w:author="Nielson, Andrew (CTR)" w:date="2018-10-03T13:29:00Z" w:initials="NA(">
    <w:p w:rsidR="007B5616" w:rsidRDefault="007B5616" w:rsidP="007B5616">
      <w:pPr>
        <w:pStyle w:val="CommentText"/>
      </w:pPr>
      <w:r>
        <w:rPr>
          <w:rStyle w:val="CommentReference"/>
        </w:rPr>
        <w:annotationRef/>
      </w:r>
      <w:r>
        <w:t>Agreed</w:t>
      </w:r>
    </w:p>
  </w:comment>
  <w:comment w:id="91" w:author="Nielson, Andrew (CTR)" w:date="2018-10-03T13:30:00Z" w:initials="NA(">
    <w:p w:rsidR="007B5616" w:rsidRDefault="007B5616" w:rsidP="007B5616">
      <w:pPr>
        <w:pStyle w:val="CommentText"/>
      </w:pPr>
      <w:r>
        <w:rPr>
          <w:rStyle w:val="CommentReference"/>
        </w:rPr>
        <w:annotationRef/>
      </w:r>
      <w:r>
        <w:t>Appendix B and C should also be updated to match the tables in the main part of the document.</w:t>
      </w:r>
    </w:p>
  </w:comment>
  <w:comment w:id="92" w:author="Soon, Cliff A" w:date="2018-10-03T14:37:00Z" w:initials="SCA">
    <w:p w:rsidR="007B5616" w:rsidRDefault="007B5616">
      <w:pPr>
        <w:pStyle w:val="CommentText"/>
      </w:pPr>
      <w:r>
        <w:rPr>
          <w:rStyle w:val="CommentReference"/>
        </w:rPr>
        <w:annotationRef/>
      </w:r>
      <w:proofErr w:type="gramStart"/>
      <w:r>
        <w:t>added</w:t>
      </w:r>
      <w:proofErr w:type="gramEnd"/>
    </w:p>
  </w:comment>
  <w:comment w:id="93" w:author="Soon, Cliff A" w:date="2018-10-03T14:37:00Z" w:initials="SCA">
    <w:p w:rsidR="007B5616" w:rsidRDefault="007B5616">
      <w:pPr>
        <w:pStyle w:val="CommentText"/>
      </w:pPr>
      <w:r>
        <w:rPr>
          <w:rStyle w:val="CommentReference"/>
        </w:rPr>
        <w:annotationRef/>
      </w:r>
      <w:proofErr w:type="gramStart"/>
      <w:r>
        <w:t>added</w:t>
      </w:r>
      <w:proofErr w:type="gramEnd"/>
    </w:p>
  </w:comment>
  <w:comment w:id="94" w:author="Soon, Cliff A" w:date="2018-10-03T14:37:00Z" w:initials="SCA">
    <w:p w:rsidR="007B5616" w:rsidRDefault="007B5616">
      <w:pPr>
        <w:pStyle w:val="CommentText"/>
      </w:pPr>
      <w:r>
        <w:rPr>
          <w:rStyle w:val="CommentReference"/>
        </w:rPr>
        <w:annotationRef/>
      </w:r>
      <w:proofErr w:type="gramStart"/>
      <w:r>
        <w:t>added</w:t>
      </w:r>
      <w:proofErr w:type="gramEnd"/>
    </w:p>
  </w:comment>
  <w:comment w:id="95" w:author="Soon, Cliff A" w:date="2018-10-03T14:38:00Z" w:initials="SCA">
    <w:p w:rsidR="007B5616" w:rsidRDefault="007B5616">
      <w:pPr>
        <w:pStyle w:val="CommentText"/>
      </w:pPr>
      <w:r>
        <w:rPr>
          <w:rStyle w:val="CommentReference"/>
        </w:rPr>
        <w:annotationRef/>
      </w:r>
      <w:proofErr w:type="gramStart"/>
      <w:r>
        <w:t>added</w:t>
      </w:r>
      <w:proofErr w:type="gramEnd"/>
    </w:p>
  </w:comment>
  <w:comment w:id="96" w:author="Soon, Cliff A" w:date="2018-10-03T14:38:00Z" w:initials="SCA">
    <w:p w:rsidR="007B5616" w:rsidRDefault="007B5616">
      <w:pPr>
        <w:pStyle w:val="CommentText"/>
      </w:pPr>
      <w:r>
        <w:rPr>
          <w:rStyle w:val="CommentReference"/>
        </w:rPr>
        <w:annotationRef/>
      </w:r>
      <w:proofErr w:type="gramStart"/>
      <w:r>
        <w:t>added</w:t>
      </w:r>
      <w:proofErr w:type="gramEnd"/>
    </w:p>
  </w:comment>
  <w:comment w:id="97" w:author="Soon, Cliff A" w:date="2018-10-03T14:38:00Z" w:initials="SCA">
    <w:p w:rsidR="007B5616" w:rsidRDefault="007B5616">
      <w:pPr>
        <w:pStyle w:val="CommentText"/>
      </w:pPr>
      <w:r>
        <w:rPr>
          <w:rStyle w:val="CommentReference"/>
        </w:rPr>
        <w:annotationRef/>
      </w:r>
      <w:proofErr w:type="gramStart"/>
      <w:r>
        <w:t>added</w:t>
      </w:r>
      <w:proofErr w:type="gramEnd"/>
    </w:p>
  </w:comment>
  <w:comment w:id="98" w:author="Soon, Cliff A" w:date="2018-10-03T14:38:00Z" w:initials="SCA">
    <w:p w:rsidR="007B5616" w:rsidRDefault="007B5616">
      <w:pPr>
        <w:pStyle w:val="CommentText"/>
      </w:pPr>
      <w:r>
        <w:rPr>
          <w:rStyle w:val="CommentReference"/>
        </w:rPr>
        <w:annotationRef/>
      </w:r>
      <w:proofErr w:type="gramStart"/>
      <w:r>
        <w:t>added</w:t>
      </w:r>
      <w:proofErr w:type="gramEnd"/>
    </w:p>
  </w:comment>
  <w:comment w:id="99" w:author="Soon, Cliff A" w:date="2018-10-03T14:38:00Z" w:initials="SCA">
    <w:p w:rsidR="007B5616" w:rsidRDefault="007B5616">
      <w:pPr>
        <w:pStyle w:val="CommentText"/>
      </w:pPr>
      <w:r>
        <w:rPr>
          <w:rStyle w:val="CommentReference"/>
        </w:rPr>
        <w:annotationRef/>
      </w:r>
      <w:r>
        <w:t>REMOVED without vision</w:t>
      </w:r>
    </w:p>
  </w:comment>
  <w:comment w:id="100" w:author="Soon, Cliff A" w:date="2018-10-03T14:39:00Z" w:initials="SCA">
    <w:p w:rsidR="007B5616" w:rsidRDefault="007B5616">
      <w:pPr>
        <w:pStyle w:val="CommentText"/>
      </w:pPr>
      <w:r>
        <w:rPr>
          <w:rStyle w:val="CommentReference"/>
        </w:rPr>
        <w:annotationRef/>
      </w:r>
      <w:proofErr w:type="gramStart"/>
      <w:r>
        <w:t>added</w:t>
      </w:r>
      <w:proofErr w:type="gramEnd"/>
    </w:p>
  </w:comment>
  <w:comment w:id="101" w:author="Soon, Cliff A" w:date="2018-10-03T14:39:00Z" w:initials="SCA">
    <w:p w:rsidR="007B5616" w:rsidRDefault="007B5616">
      <w:pPr>
        <w:pStyle w:val="CommentText"/>
      </w:pPr>
      <w:r>
        <w:rPr>
          <w:rStyle w:val="CommentReference"/>
        </w:rPr>
        <w:annotationRef/>
      </w:r>
      <w:proofErr w:type="gramStart"/>
      <w:r>
        <w:t>added</w:t>
      </w:r>
      <w:proofErr w:type="gramEnd"/>
    </w:p>
  </w:comment>
  <w:comment w:id="102" w:author="Soon, Cliff A" w:date="2018-10-03T14:39:00Z" w:initials="SCA">
    <w:p w:rsidR="007B5616" w:rsidRDefault="007B5616">
      <w:pPr>
        <w:pStyle w:val="CommentText"/>
      </w:pPr>
      <w:r>
        <w:rPr>
          <w:rStyle w:val="CommentReference"/>
        </w:rPr>
        <w:annotationRef/>
      </w:r>
      <w:proofErr w:type="gramStart"/>
      <w:r>
        <w:t>added</w:t>
      </w:r>
      <w:proofErr w:type="gramEnd"/>
    </w:p>
  </w:comment>
  <w:comment w:id="103" w:author="Soon, Cliff A" w:date="2018-10-03T14:43:00Z" w:initials="SCA">
    <w:p w:rsidR="00DB3AC5" w:rsidRDefault="00DB3AC5">
      <w:pPr>
        <w:pStyle w:val="CommentText"/>
      </w:pPr>
      <w:r>
        <w:rPr>
          <w:rStyle w:val="CommentReference"/>
        </w:rPr>
        <w:annotationRef/>
      </w:r>
      <w:proofErr w:type="gramStart"/>
      <w:r>
        <w:t>added</w:t>
      </w:r>
      <w:proofErr w:type="gramEnd"/>
    </w:p>
  </w:comment>
  <w:comment w:id="104" w:author="Soon, Cliff A" w:date="2018-10-03T14:42:00Z" w:initials="SCA">
    <w:p w:rsidR="00DB3AC5" w:rsidRDefault="00DB3AC5">
      <w:pPr>
        <w:pStyle w:val="CommentText"/>
      </w:pPr>
      <w:r>
        <w:rPr>
          <w:rStyle w:val="CommentReference"/>
        </w:rPr>
        <w:annotationRef/>
      </w:r>
      <w:r>
        <w:t>REMOVED focus visible</w:t>
      </w:r>
    </w:p>
  </w:comment>
  <w:comment w:id="105" w:author="Soon, Cliff A" w:date="2018-10-03T14:45:00Z" w:initials="SCA">
    <w:p w:rsidR="00DB3AC5" w:rsidRDefault="00DB3AC5">
      <w:pPr>
        <w:pStyle w:val="CommentText"/>
      </w:pPr>
      <w:r>
        <w:rPr>
          <w:rStyle w:val="CommentReference"/>
        </w:rPr>
        <w:annotationRef/>
      </w:r>
      <w:proofErr w:type="gramStart"/>
      <w:r>
        <w:t>added</w:t>
      </w:r>
      <w:proofErr w:type="gramEnd"/>
    </w:p>
  </w:comment>
  <w:comment w:id="106" w:author="Soon, Cliff A" w:date="2018-10-03T14:45:00Z" w:initials="SCA">
    <w:p w:rsidR="00DB3AC5" w:rsidRDefault="00DB3AC5">
      <w:pPr>
        <w:pStyle w:val="CommentText"/>
      </w:pPr>
      <w:r>
        <w:rPr>
          <w:rStyle w:val="CommentReference"/>
        </w:rPr>
        <w:annotationRef/>
      </w:r>
      <w:proofErr w:type="gramStart"/>
      <w:r>
        <w:t>added</w:t>
      </w:r>
      <w:proofErr w:type="gramEnd"/>
    </w:p>
  </w:comment>
  <w:comment w:id="107" w:author="Soon, Cliff A" w:date="2018-10-03T14:45:00Z" w:initials="SCA">
    <w:p w:rsidR="00DB3AC5" w:rsidRDefault="00DB3AC5">
      <w:pPr>
        <w:pStyle w:val="CommentText"/>
      </w:pPr>
      <w:r>
        <w:rPr>
          <w:rStyle w:val="CommentReference"/>
        </w:rPr>
        <w:annotationRef/>
      </w:r>
      <w:proofErr w:type="gramStart"/>
      <w:r>
        <w:t>added</w:t>
      </w:r>
      <w:proofErr w:type="gramEnd"/>
    </w:p>
  </w:comment>
  <w:comment w:id="108" w:author="Soon, Cliff A" w:date="2018-10-03T14:46:00Z" w:initials="SCA">
    <w:p w:rsidR="00586928" w:rsidRDefault="00586928">
      <w:pPr>
        <w:pStyle w:val="CommentText"/>
      </w:pPr>
      <w:r>
        <w:rPr>
          <w:rStyle w:val="CommentReference"/>
        </w:rPr>
        <w:annotationRef/>
      </w:r>
      <w:proofErr w:type="gramStart"/>
      <w:r>
        <w:t>added</w:t>
      </w:r>
      <w:proofErr w:type="gramEnd"/>
    </w:p>
  </w:comment>
  <w:comment w:id="109" w:author="Soon, Cliff A" w:date="2018-10-03T14:47:00Z" w:initials="SCA">
    <w:p w:rsidR="00586928" w:rsidRDefault="00586928">
      <w:pPr>
        <w:pStyle w:val="CommentText"/>
      </w:pPr>
      <w:r>
        <w:rPr>
          <w:rStyle w:val="CommentReference"/>
        </w:rPr>
        <w:annotationRef/>
      </w:r>
      <w:proofErr w:type="gramStart"/>
      <w:r>
        <w:t>added</w:t>
      </w:r>
      <w:proofErr w:type="gramEnd"/>
    </w:p>
  </w:comment>
  <w:comment w:id="110" w:author="Soon, Cliff A" w:date="2018-10-03T14:48:00Z" w:initials="SCA">
    <w:p w:rsidR="00586928" w:rsidRDefault="00586928">
      <w:pPr>
        <w:pStyle w:val="CommentText"/>
      </w:pPr>
      <w:r>
        <w:rPr>
          <w:rStyle w:val="CommentReference"/>
        </w:rPr>
        <w:annotationRef/>
      </w:r>
      <w:proofErr w:type="gramStart"/>
      <w:r>
        <w:t>added</w:t>
      </w:r>
      <w:proofErr w:type="gramEnd"/>
    </w:p>
  </w:comment>
  <w:comment w:id="111" w:author="Soon, Cliff A" w:date="2018-10-03T14:48:00Z" w:initials="SCA">
    <w:p w:rsidR="00586928" w:rsidRDefault="00586928">
      <w:pPr>
        <w:pStyle w:val="CommentText"/>
      </w:pPr>
      <w:r>
        <w:rPr>
          <w:rStyle w:val="CommentReference"/>
        </w:rPr>
        <w:annotationRef/>
      </w:r>
      <w:proofErr w:type="gramStart"/>
      <w:r>
        <w:t>added</w:t>
      </w:r>
      <w:proofErr w:type="gramEnd"/>
    </w:p>
  </w:comment>
  <w:comment w:id="112" w:author="Soon, Cliff A" w:date="2018-10-03T14:49:00Z" w:initials="SCA">
    <w:p w:rsidR="001A7E23" w:rsidRDefault="001A7E23">
      <w:pPr>
        <w:pStyle w:val="CommentText"/>
      </w:pPr>
      <w:r>
        <w:rPr>
          <w:rStyle w:val="CommentReference"/>
        </w:rPr>
        <w:annotationRef/>
      </w:r>
      <w:proofErr w:type="gramStart"/>
      <w:r>
        <w:t>added</w:t>
      </w:r>
      <w:proofErr w:type="gramEnd"/>
    </w:p>
  </w:comment>
  <w:comment w:id="113" w:author="Soon, Cliff A" w:date="2018-10-03T14:50:00Z" w:initials="SCA">
    <w:p w:rsidR="00B97006" w:rsidRDefault="00B97006">
      <w:pPr>
        <w:pStyle w:val="CommentText"/>
      </w:pPr>
      <w:r>
        <w:rPr>
          <w:rStyle w:val="CommentReference"/>
        </w:rPr>
        <w:annotationRef/>
      </w:r>
      <w:proofErr w:type="gramStart"/>
      <w:r>
        <w:t>added</w:t>
      </w:r>
      <w:proofErr w:type="gramEnd"/>
    </w:p>
  </w:comment>
  <w:comment w:id="114" w:author="Soon, Cliff A" w:date="2018-10-03T14:50:00Z" w:initials="SCA">
    <w:p w:rsidR="00B97006" w:rsidRDefault="00B97006">
      <w:pPr>
        <w:pStyle w:val="CommentText"/>
      </w:pPr>
      <w:r>
        <w:rPr>
          <w:rStyle w:val="CommentReference"/>
        </w:rPr>
        <w:annotationRef/>
      </w:r>
      <w:proofErr w:type="gramStart"/>
      <w:r>
        <w:t>added</w:t>
      </w:r>
      <w:proofErr w:type="gramEnd"/>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3E3" w:rsidRDefault="001C63E3" w:rsidP="00DE44A1">
      <w:pPr>
        <w:spacing w:after="0" w:line="240" w:lineRule="auto"/>
      </w:pPr>
      <w:r>
        <w:separator/>
      </w:r>
    </w:p>
  </w:endnote>
  <w:endnote w:type="continuationSeparator" w:id="0">
    <w:p w:rsidR="001C63E3" w:rsidRDefault="001C63E3" w:rsidP="00DE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3E3" w:rsidRDefault="001C63E3" w:rsidP="00DE44A1">
      <w:pPr>
        <w:spacing w:after="0" w:line="240" w:lineRule="auto"/>
      </w:pPr>
      <w:r>
        <w:separator/>
      </w:r>
    </w:p>
  </w:footnote>
  <w:footnote w:type="continuationSeparator" w:id="0">
    <w:p w:rsidR="001C63E3" w:rsidRDefault="001C63E3" w:rsidP="00DE4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6F59"/>
    <w:multiLevelType w:val="hybridMultilevel"/>
    <w:tmpl w:val="1430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11811"/>
    <w:multiLevelType w:val="hybridMultilevel"/>
    <w:tmpl w:val="EF8213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671FD1"/>
    <w:multiLevelType w:val="hybridMultilevel"/>
    <w:tmpl w:val="42C28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32DBD"/>
    <w:multiLevelType w:val="hybridMultilevel"/>
    <w:tmpl w:val="A4A01C5A"/>
    <w:lvl w:ilvl="0" w:tplc="C6006B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1213A"/>
    <w:multiLevelType w:val="hybridMultilevel"/>
    <w:tmpl w:val="09CAD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D1BA7"/>
    <w:multiLevelType w:val="multilevel"/>
    <w:tmpl w:val="0D5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67754"/>
    <w:multiLevelType w:val="hybridMultilevel"/>
    <w:tmpl w:val="566A9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5637D"/>
    <w:multiLevelType w:val="hybridMultilevel"/>
    <w:tmpl w:val="13D6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6104D"/>
    <w:multiLevelType w:val="hybridMultilevel"/>
    <w:tmpl w:val="0286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96F26"/>
    <w:multiLevelType w:val="hybridMultilevel"/>
    <w:tmpl w:val="58AAD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EA30E7"/>
    <w:multiLevelType w:val="hybridMultilevel"/>
    <w:tmpl w:val="AE6C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E6EAF"/>
    <w:multiLevelType w:val="hybridMultilevel"/>
    <w:tmpl w:val="B9069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65DC3"/>
    <w:multiLevelType w:val="hybridMultilevel"/>
    <w:tmpl w:val="AE26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2025A"/>
    <w:multiLevelType w:val="multilevel"/>
    <w:tmpl w:val="E3060BA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A372C67"/>
    <w:multiLevelType w:val="hybridMultilevel"/>
    <w:tmpl w:val="6546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64635A"/>
    <w:multiLevelType w:val="hybridMultilevel"/>
    <w:tmpl w:val="6928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4303A"/>
    <w:multiLevelType w:val="hybridMultilevel"/>
    <w:tmpl w:val="E59A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146D0F"/>
    <w:multiLevelType w:val="hybridMultilevel"/>
    <w:tmpl w:val="E89C2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953DA"/>
    <w:multiLevelType w:val="hybridMultilevel"/>
    <w:tmpl w:val="0128B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413D3"/>
    <w:multiLevelType w:val="hybridMultilevel"/>
    <w:tmpl w:val="929E65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7C677C"/>
    <w:multiLevelType w:val="hybridMultilevel"/>
    <w:tmpl w:val="09CAD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A503B"/>
    <w:multiLevelType w:val="hybridMultilevel"/>
    <w:tmpl w:val="6E7E781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F20470C"/>
    <w:multiLevelType w:val="hybridMultilevel"/>
    <w:tmpl w:val="9086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12"/>
  </w:num>
  <w:num w:numId="5">
    <w:abstractNumId w:val="14"/>
  </w:num>
  <w:num w:numId="6">
    <w:abstractNumId w:val="8"/>
  </w:num>
  <w:num w:numId="7">
    <w:abstractNumId w:val="10"/>
  </w:num>
  <w:num w:numId="8">
    <w:abstractNumId w:val="22"/>
  </w:num>
  <w:num w:numId="9">
    <w:abstractNumId w:val="15"/>
  </w:num>
  <w:num w:numId="10">
    <w:abstractNumId w:val="7"/>
  </w:num>
  <w:num w:numId="11">
    <w:abstractNumId w:val="19"/>
  </w:num>
  <w:num w:numId="12">
    <w:abstractNumId w:val="20"/>
  </w:num>
  <w:num w:numId="13">
    <w:abstractNumId w:val="21"/>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
  </w:num>
  <w:num w:numId="17">
    <w:abstractNumId w:val="4"/>
  </w:num>
  <w:num w:numId="18">
    <w:abstractNumId w:val="17"/>
  </w:num>
  <w:num w:numId="19">
    <w:abstractNumId w:val="11"/>
  </w:num>
  <w:num w:numId="20">
    <w:abstractNumId w:val="6"/>
  </w:num>
  <w:num w:numId="21">
    <w:abstractNumId w:val="18"/>
  </w:num>
  <w:num w:numId="22">
    <w:abstractNumId w:val="13"/>
  </w:num>
  <w:num w:numId="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on, Cliff A">
    <w15:presenceInfo w15:providerId="None" w15:userId="Soon, Cliff A"/>
  </w15:person>
  <w15:person w15:author="Nielson, Andrew (CTR)">
    <w15:presenceInfo w15:providerId="None" w15:userId="Nielson, Andrew (CT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24"/>
    <w:rsid w:val="000164CE"/>
    <w:rsid w:val="00017D0D"/>
    <w:rsid w:val="0002476D"/>
    <w:rsid w:val="00035916"/>
    <w:rsid w:val="00064E96"/>
    <w:rsid w:val="00091F53"/>
    <w:rsid w:val="000952DC"/>
    <w:rsid w:val="000D1A78"/>
    <w:rsid w:val="000D2135"/>
    <w:rsid w:val="000E174A"/>
    <w:rsid w:val="000F0F3D"/>
    <w:rsid w:val="000F3092"/>
    <w:rsid w:val="00101409"/>
    <w:rsid w:val="00121F95"/>
    <w:rsid w:val="00124393"/>
    <w:rsid w:val="001522F6"/>
    <w:rsid w:val="00165F6E"/>
    <w:rsid w:val="00180154"/>
    <w:rsid w:val="00185DAF"/>
    <w:rsid w:val="00191F2B"/>
    <w:rsid w:val="001A06D2"/>
    <w:rsid w:val="001A5695"/>
    <w:rsid w:val="001A7E23"/>
    <w:rsid w:val="001B7C4D"/>
    <w:rsid w:val="001C2CCC"/>
    <w:rsid w:val="001C63E3"/>
    <w:rsid w:val="001E5DAA"/>
    <w:rsid w:val="001E6496"/>
    <w:rsid w:val="001F1ABF"/>
    <w:rsid w:val="001F61F0"/>
    <w:rsid w:val="001F7BB9"/>
    <w:rsid w:val="0020016F"/>
    <w:rsid w:val="002057F0"/>
    <w:rsid w:val="00211BE7"/>
    <w:rsid w:val="002128FF"/>
    <w:rsid w:val="002332B3"/>
    <w:rsid w:val="00235FA3"/>
    <w:rsid w:val="00237610"/>
    <w:rsid w:val="00243E3C"/>
    <w:rsid w:val="002856D1"/>
    <w:rsid w:val="002A1641"/>
    <w:rsid w:val="002A5F94"/>
    <w:rsid w:val="002B0DF9"/>
    <w:rsid w:val="002C4FE9"/>
    <w:rsid w:val="002D2DBE"/>
    <w:rsid w:val="002D38EE"/>
    <w:rsid w:val="002D6A13"/>
    <w:rsid w:val="002F5026"/>
    <w:rsid w:val="00323A37"/>
    <w:rsid w:val="00330126"/>
    <w:rsid w:val="00342B2F"/>
    <w:rsid w:val="00373D0F"/>
    <w:rsid w:val="00385742"/>
    <w:rsid w:val="00396A80"/>
    <w:rsid w:val="003A3C48"/>
    <w:rsid w:val="003A4438"/>
    <w:rsid w:val="003C41F3"/>
    <w:rsid w:val="003D77D1"/>
    <w:rsid w:val="003F7463"/>
    <w:rsid w:val="0040235F"/>
    <w:rsid w:val="004042DB"/>
    <w:rsid w:val="004100A3"/>
    <w:rsid w:val="0042256E"/>
    <w:rsid w:val="00423E60"/>
    <w:rsid w:val="004262B1"/>
    <w:rsid w:val="004433EE"/>
    <w:rsid w:val="00443D37"/>
    <w:rsid w:val="004555CD"/>
    <w:rsid w:val="004A3E1B"/>
    <w:rsid w:val="004A5818"/>
    <w:rsid w:val="004A5AC7"/>
    <w:rsid w:val="004A73A0"/>
    <w:rsid w:val="004A7904"/>
    <w:rsid w:val="004B0F38"/>
    <w:rsid w:val="004C033D"/>
    <w:rsid w:val="004C3FF6"/>
    <w:rsid w:val="004D09E2"/>
    <w:rsid w:val="005029E4"/>
    <w:rsid w:val="00517990"/>
    <w:rsid w:val="00520467"/>
    <w:rsid w:val="005305AC"/>
    <w:rsid w:val="0054173D"/>
    <w:rsid w:val="00551205"/>
    <w:rsid w:val="00552654"/>
    <w:rsid w:val="005823B1"/>
    <w:rsid w:val="0058618D"/>
    <w:rsid w:val="00586928"/>
    <w:rsid w:val="005B157D"/>
    <w:rsid w:val="005B6CDD"/>
    <w:rsid w:val="005C099B"/>
    <w:rsid w:val="005C6F44"/>
    <w:rsid w:val="005D7E35"/>
    <w:rsid w:val="005E3B32"/>
    <w:rsid w:val="005E6F3E"/>
    <w:rsid w:val="00601306"/>
    <w:rsid w:val="00606BA2"/>
    <w:rsid w:val="00635D34"/>
    <w:rsid w:val="00640EF5"/>
    <w:rsid w:val="00657D8E"/>
    <w:rsid w:val="00661BA4"/>
    <w:rsid w:val="00664839"/>
    <w:rsid w:val="00672414"/>
    <w:rsid w:val="00680A80"/>
    <w:rsid w:val="006A0112"/>
    <w:rsid w:val="006B4A9F"/>
    <w:rsid w:val="006D490E"/>
    <w:rsid w:val="006E226B"/>
    <w:rsid w:val="006E4164"/>
    <w:rsid w:val="006E46B7"/>
    <w:rsid w:val="006F2BD3"/>
    <w:rsid w:val="006F5244"/>
    <w:rsid w:val="00705507"/>
    <w:rsid w:val="00712F20"/>
    <w:rsid w:val="00725F13"/>
    <w:rsid w:val="00732045"/>
    <w:rsid w:val="007378C0"/>
    <w:rsid w:val="00743A70"/>
    <w:rsid w:val="00746FD9"/>
    <w:rsid w:val="00754413"/>
    <w:rsid w:val="00757A37"/>
    <w:rsid w:val="00772441"/>
    <w:rsid w:val="00772CE1"/>
    <w:rsid w:val="007737BF"/>
    <w:rsid w:val="007803A4"/>
    <w:rsid w:val="00780B11"/>
    <w:rsid w:val="00785084"/>
    <w:rsid w:val="007A3BC1"/>
    <w:rsid w:val="007B5616"/>
    <w:rsid w:val="007C7CC1"/>
    <w:rsid w:val="007D31A6"/>
    <w:rsid w:val="007E6B93"/>
    <w:rsid w:val="008105AF"/>
    <w:rsid w:val="008144E1"/>
    <w:rsid w:val="00847055"/>
    <w:rsid w:val="0084708B"/>
    <w:rsid w:val="00867F10"/>
    <w:rsid w:val="0088577D"/>
    <w:rsid w:val="008A59F1"/>
    <w:rsid w:val="008A68B7"/>
    <w:rsid w:val="008C15C4"/>
    <w:rsid w:val="008D1EC2"/>
    <w:rsid w:val="008D5164"/>
    <w:rsid w:val="008E10AC"/>
    <w:rsid w:val="008E2D3C"/>
    <w:rsid w:val="008E55F8"/>
    <w:rsid w:val="00936AE3"/>
    <w:rsid w:val="00937E53"/>
    <w:rsid w:val="00940761"/>
    <w:rsid w:val="00942B03"/>
    <w:rsid w:val="00943AA8"/>
    <w:rsid w:val="00943AC0"/>
    <w:rsid w:val="0094700D"/>
    <w:rsid w:val="00952879"/>
    <w:rsid w:val="00953818"/>
    <w:rsid w:val="0095500C"/>
    <w:rsid w:val="009632E5"/>
    <w:rsid w:val="00963EAE"/>
    <w:rsid w:val="00964BF9"/>
    <w:rsid w:val="00966922"/>
    <w:rsid w:val="00970614"/>
    <w:rsid w:val="00990CF4"/>
    <w:rsid w:val="009925FA"/>
    <w:rsid w:val="009932A8"/>
    <w:rsid w:val="00996957"/>
    <w:rsid w:val="009B15ED"/>
    <w:rsid w:val="009C4157"/>
    <w:rsid w:val="009D0CB8"/>
    <w:rsid w:val="009D3014"/>
    <w:rsid w:val="009D3B9C"/>
    <w:rsid w:val="009E1233"/>
    <w:rsid w:val="009F2183"/>
    <w:rsid w:val="009F3D39"/>
    <w:rsid w:val="00A00E6C"/>
    <w:rsid w:val="00A02903"/>
    <w:rsid w:val="00A10EAD"/>
    <w:rsid w:val="00A11C18"/>
    <w:rsid w:val="00A13CBB"/>
    <w:rsid w:val="00A32AA5"/>
    <w:rsid w:val="00A42970"/>
    <w:rsid w:val="00A47B64"/>
    <w:rsid w:val="00A62712"/>
    <w:rsid w:val="00A6608C"/>
    <w:rsid w:val="00A67A92"/>
    <w:rsid w:val="00A71B5F"/>
    <w:rsid w:val="00A7349B"/>
    <w:rsid w:val="00A92592"/>
    <w:rsid w:val="00AF35DD"/>
    <w:rsid w:val="00B00C51"/>
    <w:rsid w:val="00B04B40"/>
    <w:rsid w:val="00B1759E"/>
    <w:rsid w:val="00B236CB"/>
    <w:rsid w:val="00B50A74"/>
    <w:rsid w:val="00B515A7"/>
    <w:rsid w:val="00B70FC6"/>
    <w:rsid w:val="00B80BDA"/>
    <w:rsid w:val="00B934DA"/>
    <w:rsid w:val="00B97006"/>
    <w:rsid w:val="00BA5A5A"/>
    <w:rsid w:val="00BC0FEA"/>
    <w:rsid w:val="00BC21BE"/>
    <w:rsid w:val="00BC2FF4"/>
    <w:rsid w:val="00BC390A"/>
    <w:rsid w:val="00BC74C1"/>
    <w:rsid w:val="00BD5B51"/>
    <w:rsid w:val="00BF76C6"/>
    <w:rsid w:val="00C12E6E"/>
    <w:rsid w:val="00C17A5C"/>
    <w:rsid w:val="00C24D04"/>
    <w:rsid w:val="00C33A8B"/>
    <w:rsid w:val="00C40A40"/>
    <w:rsid w:val="00C46BE8"/>
    <w:rsid w:val="00C54746"/>
    <w:rsid w:val="00C67C73"/>
    <w:rsid w:val="00C72E76"/>
    <w:rsid w:val="00C90753"/>
    <w:rsid w:val="00C95B5C"/>
    <w:rsid w:val="00C974FE"/>
    <w:rsid w:val="00CB0B49"/>
    <w:rsid w:val="00CB799F"/>
    <w:rsid w:val="00CB7D13"/>
    <w:rsid w:val="00CC51F3"/>
    <w:rsid w:val="00CC68EA"/>
    <w:rsid w:val="00CC6AA2"/>
    <w:rsid w:val="00CD08DC"/>
    <w:rsid w:val="00CD76DF"/>
    <w:rsid w:val="00CE1678"/>
    <w:rsid w:val="00D12972"/>
    <w:rsid w:val="00D26164"/>
    <w:rsid w:val="00D27C7B"/>
    <w:rsid w:val="00D31304"/>
    <w:rsid w:val="00D33BF1"/>
    <w:rsid w:val="00D36EA2"/>
    <w:rsid w:val="00D6613E"/>
    <w:rsid w:val="00D71DBC"/>
    <w:rsid w:val="00D96F73"/>
    <w:rsid w:val="00DB03F5"/>
    <w:rsid w:val="00DB3AC5"/>
    <w:rsid w:val="00DD1C7F"/>
    <w:rsid w:val="00DE1A4A"/>
    <w:rsid w:val="00DE4236"/>
    <w:rsid w:val="00DE44A1"/>
    <w:rsid w:val="00DE5286"/>
    <w:rsid w:val="00E01B99"/>
    <w:rsid w:val="00E30829"/>
    <w:rsid w:val="00E374D6"/>
    <w:rsid w:val="00E4322E"/>
    <w:rsid w:val="00E52331"/>
    <w:rsid w:val="00E93324"/>
    <w:rsid w:val="00E95441"/>
    <w:rsid w:val="00F05DC6"/>
    <w:rsid w:val="00F12479"/>
    <w:rsid w:val="00F1345F"/>
    <w:rsid w:val="00F278D1"/>
    <w:rsid w:val="00F332C6"/>
    <w:rsid w:val="00F36726"/>
    <w:rsid w:val="00F46D13"/>
    <w:rsid w:val="00F74DF7"/>
    <w:rsid w:val="00F81008"/>
    <w:rsid w:val="00F82041"/>
    <w:rsid w:val="00F92845"/>
    <w:rsid w:val="00FB1BFE"/>
    <w:rsid w:val="00FB6F63"/>
    <w:rsid w:val="00FC2B0B"/>
    <w:rsid w:val="00FC5D55"/>
    <w:rsid w:val="00FC7051"/>
    <w:rsid w:val="00FD05A0"/>
    <w:rsid w:val="00FD2219"/>
    <w:rsid w:val="00FD2A93"/>
    <w:rsid w:val="00FE2BC5"/>
    <w:rsid w:val="00FF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FC07"/>
  <w15:chartTrackingRefBased/>
  <w15:docId w15:val="{7CC6F6CF-AB46-427F-953F-E8FD89E0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C4D"/>
  </w:style>
  <w:style w:type="paragraph" w:styleId="Heading1">
    <w:name w:val="heading 1"/>
    <w:basedOn w:val="Normal"/>
    <w:next w:val="Normal"/>
    <w:link w:val="Heading1Char"/>
    <w:uiPriority w:val="9"/>
    <w:qFormat/>
    <w:rsid w:val="00E933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C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C4D"/>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17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E93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93324"/>
    <w:pPr>
      <w:ind w:left="720"/>
      <w:contextualSpacing/>
    </w:pPr>
  </w:style>
  <w:style w:type="table" w:styleId="TableGrid">
    <w:name w:val="Table Grid"/>
    <w:basedOn w:val="TableNormal"/>
    <w:uiPriority w:val="39"/>
    <w:rsid w:val="00E93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332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nhideWhenUsed/>
    <w:qFormat/>
    <w:rsid w:val="00E93324"/>
    <w:pPr>
      <w:keepNext/>
      <w:spacing w:line="240" w:lineRule="auto"/>
    </w:pPr>
    <w:rPr>
      <w:rFonts w:ascii="Arial" w:eastAsia="Times New Roman" w:hAnsi="Arial" w:cs="Times New Roman"/>
      <w:b/>
      <w:bCs/>
      <w:lang w:bidi="en-US"/>
    </w:rPr>
  </w:style>
  <w:style w:type="paragraph" w:styleId="Title">
    <w:name w:val="Title"/>
    <w:basedOn w:val="Normal"/>
    <w:next w:val="Normal"/>
    <w:link w:val="TitleChar"/>
    <w:uiPriority w:val="10"/>
    <w:qFormat/>
    <w:rsid w:val="0019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F2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91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F2B"/>
    <w:rPr>
      <w:rFonts w:ascii="Segoe UI" w:hAnsi="Segoe UI" w:cs="Segoe UI"/>
      <w:sz w:val="18"/>
      <w:szCs w:val="18"/>
    </w:rPr>
  </w:style>
  <w:style w:type="paragraph" w:styleId="NormalWeb">
    <w:name w:val="Normal (Web)"/>
    <w:basedOn w:val="Normal"/>
    <w:uiPriority w:val="99"/>
    <w:unhideWhenUsed/>
    <w:rsid w:val="009932A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105AF"/>
    <w:rPr>
      <w:sz w:val="16"/>
      <w:szCs w:val="16"/>
    </w:rPr>
  </w:style>
  <w:style w:type="paragraph" w:styleId="CommentText">
    <w:name w:val="annotation text"/>
    <w:basedOn w:val="Normal"/>
    <w:link w:val="CommentTextChar"/>
    <w:uiPriority w:val="99"/>
    <w:semiHidden/>
    <w:unhideWhenUsed/>
    <w:rsid w:val="008105AF"/>
    <w:pPr>
      <w:spacing w:line="240" w:lineRule="auto"/>
    </w:pPr>
    <w:rPr>
      <w:sz w:val="20"/>
      <w:szCs w:val="20"/>
    </w:rPr>
  </w:style>
  <w:style w:type="character" w:customStyle="1" w:styleId="CommentTextChar">
    <w:name w:val="Comment Text Char"/>
    <w:basedOn w:val="DefaultParagraphFont"/>
    <w:link w:val="CommentText"/>
    <w:uiPriority w:val="99"/>
    <w:semiHidden/>
    <w:rsid w:val="008105AF"/>
    <w:rPr>
      <w:sz w:val="20"/>
      <w:szCs w:val="20"/>
    </w:rPr>
  </w:style>
  <w:style w:type="paragraph" w:styleId="CommentSubject">
    <w:name w:val="annotation subject"/>
    <w:basedOn w:val="CommentText"/>
    <w:next w:val="CommentText"/>
    <w:link w:val="CommentSubjectChar"/>
    <w:uiPriority w:val="99"/>
    <w:semiHidden/>
    <w:unhideWhenUsed/>
    <w:rsid w:val="008105AF"/>
    <w:rPr>
      <w:b/>
      <w:bCs/>
    </w:rPr>
  </w:style>
  <w:style w:type="character" w:customStyle="1" w:styleId="CommentSubjectChar">
    <w:name w:val="Comment Subject Char"/>
    <w:basedOn w:val="CommentTextChar"/>
    <w:link w:val="CommentSubject"/>
    <w:uiPriority w:val="99"/>
    <w:semiHidden/>
    <w:rsid w:val="008105AF"/>
    <w:rPr>
      <w:b/>
      <w:bCs/>
      <w:sz w:val="20"/>
      <w:szCs w:val="20"/>
    </w:rPr>
  </w:style>
  <w:style w:type="character" w:customStyle="1" w:styleId="Heading2Char">
    <w:name w:val="Heading 2 Char"/>
    <w:basedOn w:val="DefaultParagraphFont"/>
    <w:link w:val="Heading2"/>
    <w:uiPriority w:val="9"/>
    <w:rsid w:val="001B7C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7C4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E4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4A1"/>
  </w:style>
  <w:style w:type="paragraph" w:styleId="Footer">
    <w:name w:val="footer"/>
    <w:basedOn w:val="Normal"/>
    <w:link w:val="FooterChar"/>
    <w:uiPriority w:val="99"/>
    <w:unhideWhenUsed/>
    <w:rsid w:val="00DE4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4A1"/>
  </w:style>
  <w:style w:type="character" w:customStyle="1" w:styleId="Heading4Char">
    <w:name w:val="Heading 4 Char"/>
    <w:basedOn w:val="DefaultParagraphFont"/>
    <w:link w:val="Heading4"/>
    <w:uiPriority w:val="9"/>
    <w:rsid w:val="000E174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D76DF"/>
    <w:rPr>
      <w:color w:val="0563C1" w:themeColor="hyperlink"/>
      <w:u w:val="single"/>
    </w:rPr>
  </w:style>
  <w:style w:type="character" w:styleId="Strong">
    <w:name w:val="Strong"/>
    <w:basedOn w:val="DefaultParagraphFont"/>
    <w:uiPriority w:val="22"/>
    <w:qFormat/>
    <w:rsid w:val="00732045"/>
    <w:rPr>
      <w:b/>
      <w:bCs/>
    </w:rPr>
  </w:style>
  <w:style w:type="paragraph" w:styleId="Quote">
    <w:name w:val="Quote"/>
    <w:basedOn w:val="Normal"/>
    <w:next w:val="Normal"/>
    <w:link w:val="QuoteChar"/>
    <w:uiPriority w:val="29"/>
    <w:qFormat/>
    <w:rsid w:val="00780B1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0B11"/>
    <w:rPr>
      <w:i/>
      <w:iCs/>
      <w:color w:val="404040" w:themeColor="text1" w:themeTint="BF"/>
    </w:rPr>
  </w:style>
  <w:style w:type="character" w:styleId="SubtleEmphasis">
    <w:name w:val="Subtle Emphasis"/>
    <w:basedOn w:val="DefaultParagraphFont"/>
    <w:uiPriority w:val="19"/>
    <w:qFormat/>
    <w:rsid w:val="007803A4"/>
    <w:rPr>
      <w:i/>
      <w:iCs/>
      <w:color w:val="404040" w:themeColor="text1" w:themeTint="BF"/>
    </w:rPr>
  </w:style>
  <w:style w:type="paragraph" w:styleId="Subtitle">
    <w:name w:val="Subtitle"/>
    <w:basedOn w:val="Normal"/>
    <w:next w:val="Normal"/>
    <w:link w:val="SubtitleChar"/>
    <w:uiPriority w:val="11"/>
    <w:qFormat/>
    <w:rsid w:val="00C907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753"/>
    <w:rPr>
      <w:rFonts w:eastAsiaTheme="minorEastAsia"/>
      <w:color w:val="5A5A5A" w:themeColor="text1" w:themeTint="A5"/>
      <w:spacing w:val="15"/>
    </w:rPr>
  </w:style>
  <w:style w:type="table" w:styleId="GridTable1Light-Accent5">
    <w:name w:val="Grid Table 1 Light Accent 5"/>
    <w:basedOn w:val="TableNormal"/>
    <w:uiPriority w:val="46"/>
    <w:rsid w:val="00A0290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A0290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5">
    <w:name w:val="List Table 4 Accent 5"/>
    <w:basedOn w:val="TableNormal"/>
    <w:uiPriority w:val="49"/>
    <w:rsid w:val="00CD08D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017D0D"/>
    <w:pPr>
      <w:spacing w:after="0" w:line="240" w:lineRule="auto"/>
    </w:pPr>
  </w:style>
  <w:style w:type="table" w:styleId="GridTable4-Accent1">
    <w:name w:val="Grid Table 4 Accent 1"/>
    <w:basedOn w:val="TableNormal"/>
    <w:uiPriority w:val="49"/>
    <w:rsid w:val="007B5616"/>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i w:val="0"/>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8956">
      <w:bodyDiv w:val="1"/>
      <w:marLeft w:val="0"/>
      <w:marRight w:val="0"/>
      <w:marTop w:val="0"/>
      <w:marBottom w:val="0"/>
      <w:divBdr>
        <w:top w:val="none" w:sz="0" w:space="0" w:color="auto"/>
        <w:left w:val="none" w:sz="0" w:space="0" w:color="auto"/>
        <w:bottom w:val="none" w:sz="0" w:space="0" w:color="auto"/>
        <w:right w:val="none" w:sz="0" w:space="0" w:color="auto"/>
      </w:divBdr>
    </w:div>
    <w:div w:id="170341211">
      <w:bodyDiv w:val="1"/>
      <w:marLeft w:val="0"/>
      <w:marRight w:val="0"/>
      <w:marTop w:val="0"/>
      <w:marBottom w:val="0"/>
      <w:divBdr>
        <w:top w:val="none" w:sz="0" w:space="0" w:color="auto"/>
        <w:left w:val="none" w:sz="0" w:space="0" w:color="auto"/>
        <w:bottom w:val="none" w:sz="0" w:space="0" w:color="auto"/>
        <w:right w:val="none" w:sz="0" w:space="0" w:color="auto"/>
      </w:divBdr>
    </w:div>
    <w:div w:id="183906089">
      <w:bodyDiv w:val="1"/>
      <w:marLeft w:val="0"/>
      <w:marRight w:val="0"/>
      <w:marTop w:val="0"/>
      <w:marBottom w:val="0"/>
      <w:divBdr>
        <w:top w:val="none" w:sz="0" w:space="0" w:color="auto"/>
        <w:left w:val="none" w:sz="0" w:space="0" w:color="auto"/>
        <w:bottom w:val="none" w:sz="0" w:space="0" w:color="auto"/>
        <w:right w:val="none" w:sz="0" w:space="0" w:color="auto"/>
      </w:divBdr>
    </w:div>
    <w:div w:id="216361367">
      <w:bodyDiv w:val="1"/>
      <w:marLeft w:val="0"/>
      <w:marRight w:val="0"/>
      <w:marTop w:val="0"/>
      <w:marBottom w:val="0"/>
      <w:divBdr>
        <w:top w:val="none" w:sz="0" w:space="0" w:color="auto"/>
        <w:left w:val="none" w:sz="0" w:space="0" w:color="auto"/>
        <w:bottom w:val="none" w:sz="0" w:space="0" w:color="auto"/>
        <w:right w:val="none" w:sz="0" w:space="0" w:color="auto"/>
      </w:divBdr>
    </w:div>
    <w:div w:id="296493033">
      <w:bodyDiv w:val="1"/>
      <w:marLeft w:val="0"/>
      <w:marRight w:val="0"/>
      <w:marTop w:val="0"/>
      <w:marBottom w:val="0"/>
      <w:divBdr>
        <w:top w:val="none" w:sz="0" w:space="0" w:color="auto"/>
        <w:left w:val="none" w:sz="0" w:space="0" w:color="auto"/>
        <w:bottom w:val="none" w:sz="0" w:space="0" w:color="auto"/>
        <w:right w:val="none" w:sz="0" w:space="0" w:color="auto"/>
      </w:divBdr>
    </w:div>
    <w:div w:id="305085105">
      <w:bodyDiv w:val="1"/>
      <w:marLeft w:val="0"/>
      <w:marRight w:val="0"/>
      <w:marTop w:val="0"/>
      <w:marBottom w:val="0"/>
      <w:divBdr>
        <w:top w:val="none" w:sz="0" w:space="0" w:color="auto"/>
        <w:left w:val="none" w:sz="0" w:space="0" w:color="auto"/>
        <w:bottom w:val="none" w:sz="0" w:space="0" w:color="auto"/>
        <w:right w:val="none" w:sz="0" w:space="0" w:color="auto"/>
      </w:divBdr>
      <w:divsChild>
        <w:div w:id="1230456691">
          <w:marLeft w:val="120"/>
          <w:marRight w:val="0"/>
          <w:marTop w:val="0"/>
          <w:marBottom w:val="0"/>
          <w:divBdr>
            <w:top w:val="none" w:sz="0" w:space="0" w:color="auto"/>
            <w:left w:val="none" w:sz="0" w:space="0" w:color="auto"/>
            <w:bottom w:val="none" w:sz="0" w:space="0" w:color="auto"/>
            <w:right w:val="none" w:sz="0" w:space="0" w:color="auto"/>
          </w:divBdr>
          <w:divsChild>
            <w:div w:id="1904948043">
              <w:marLeft w:val="0"/>
              <w:marRight w:val="0"/>
              <w:marTop w:val="0"/>
              <w:marBottom w:val="0"/>
              <w:divBdr>
                <w:top w:val="none" w:sz="0" w:space="0" w:color="auto"/>
                <w:left w:val="none" w:sz="0" w:space="0" w:color="auto"/>
                <w:bottom w:val="none" w:sz="0" w:space="0" w:color="auto"/>
                <w:right w:val="none" w:sz="0" w:space="0" w:color="auto"/>
              </w:divBdr>
              <w:divsChild>
                <w:div w:id="8055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3467">
      <w:bodyDiv w:val="1"/>
      <w:marLeft w:val="0"/>
      <w:marRight w:val="0"/>
      <w:marTop w:val="0"/>
      <w:marBottom w:val="0"/>
      <w:divBdr>
        <w:top w:val="none" w:sz="0" w:space="0" w:color="auto"/>
        <w:left w:val="none" w:sz="0" w:space="0" w:color="auto"/>
        <w:bottom w:val="none" w:sz="0" w:space="0" w:color="auto"/>
        <w:right w:val="none" w:sz="0" w:space="0" w:color="auto"/>
      </w:divBdr>
    </w:div>
    <w:div w:id="376201217">
      <w:bodyDiv w:val="1"/>
      <w:marLeft w:val="0"/>
      <w:marRight w:val="0"/>
      <w:marTop w:val="0"/>
      <w:marBottom w:val="0"/>
      <w:divBdr>
        <w:top w:val="none" w:sz="0" w:space="0" w:color="auto"/>
        <w:left w:val="none" w:sz="0" w:space="0" w:color="auto"/>
        <w:bottom w:val="none" w:sz="0" w:space="0" w:color="auto"/>
        <w:right w:val="none" w:sz="0" w:space="0" w:color="auto"/>
      </w:divBdr>
    </w:div>
    <w:div w:id="392195651">
      <w:bodyDiv w:val="1"/>
      <w:marLeft w:val="0"/>
      <w:marRight w:val="0"/>
      <w:marTop w:val="0"/>
      <w:marBottom w:val="0"/>
      <w:divBdr>
        <w:top w:val="none" w:sz="0" w:space="0" w:color="auto"/>
        <w:left w:val="none" w:sz="0" w:space="0" w:color="auto"/>
        <w:bottom w:val="none" w:sz="0" w:space="0" w:color="auto"/>
        <w:right w:val="none" w:sz="0" w:space="0" w:color="auto"/>
      </w:divBdr>
    </w:div>
    <w:div w:id="403722479">
      <w:bodyDiv w:val="1"/>
      <w:marLeft w:val="0"/>
      <w:marRight w:val="0"/>
      <w:marTop w:val="0"/>
      <w:marBottom w:val="0"/>
      <w:divBdr>
        <w:top w:val="none" w:sz="0" w:space="0" w:color="auto"/>
        <w:left w:val="none" w:sz="0" w:space="0" w:color="auto"/>
        <w:bottom w:val="none" w:sz="0" w:space="0" w:color="auto"/>
        <w:right w:val="none" w:sz="0" w:space="0" w:color="auto"/>
      </w:divBdr>
    </w:div>
    <w:div w:id="469203753">
      <w:bodyDiv w:val="1"/>
      <w:marLeft w:val="0"/>
      <w:marRight w:val="0"/>
      <w:marTop w:val="0"/>
      <w:marBottom w:val="0"/>
      <w:divBdr>
        <w:top w:val="none" w:sz="0" w:space="0" w:color="auto"/>
        <w:left w:val="none" w:sz="0" w:space="0" w:color="auto"/>
        <w:bottom w:val="none" w:sz="0" w:space="0" w:color="auto"/>
        <w:right w:val="none" w:sz="0" w:space="0" w:color="auto"/>
      </w:divBdr>
    </w:div>
    <w:div w:id="528640144">
      <w:bodyDiv w:val="1"/>
      <w:marLeft w:val="0"/>
      <w:marRight w:val="0"/>
      <w:marTop w:val="0"/>
      <w:marBottom w:val="0"/>
      <w:divBdr>
        <w:top w:val="none" w:sz="0" w:space="0" w:color="auto"/>
        <w:left w:val="none" w:sz="0" w:space="0" w:color="auto"/>
        <w:bottom w:val="none" w:sz="0" w:space="0" w:color="auto"/>
        <w:right w:val="none" w:sz="0" w:space="0" w:color="auto"/>
      </w:divBdr>
    </w:div>
    <w:div w:id="540703776">
      <w:bodyDiv w:val="1"/>
      <w:marLeft w:val="0"/>
      <w:marRight w:val="0"/>
      <w:marTop w:val="0"/>
      <w:marBottom w:val="0"/>
      <w:divBdr>
        <w:top w:val="none" w:sz="0" w:space="0" w:color="auto"/>
        <w:left w:val="none" w:sz="0" w:space="0" w:color="auto"/>
        <w:bottom w:val="none" w:sz="0" w:space="0" w:color="auto"/>
        <w:right w:val="none" w:sz="0" w:space="0" w:color="auto"/>
      </w:divBdr>
    </w:div>
    <w:div w:id="548033307">
      <w:bodyDiv w:val="1"/>
      <w:marLeft w:val="0"/>
      <w:marRight w:val="0"/>
      <w:marTop w:val="0"/>
      <w:marBottom w:val="0"/>
      <w:divBdr>
        <w:top w:val="none" w:sz="0" w:space="0" w:color="auto"/>
        <w:left w:val="none" w:sz="0" w:space="0" w:color="auto"/>
        <w:bottom w:val="none" w:sz="0" w:space="0" w:color="auto"/>
        <w:right w:val="none" w:sz="0" w:space="0" w:color="auto"/>
      </w:divBdr>
    </w:div>
    <w:div w:id="551425760">
      <w:bodyDiv w:val="1"/>
      <w:marLeft w:val="0"/>
      <w:marRight w:val="0"/>
      <w:marTop w:val="0"/>
      <w:marBottom w:val="0"/>
      <w:divBdr>
        <w:top w:val="none" w:sz="0" w:space="0" w:color="auto"/>
        <w:left w:val="none" w:sz="0" w:space="0" w:color="auto"/>
        <w:bottom w:val="none" w:sz="0" w:space="0" w:color="auto"/>
        <w:right w:val="none" w:sz="0" w:space="0" w:color="auto"/>
      </w:divBdr>
    </w:div>
    <w:div w:id="693116708">
      <w:bodyDiv w:val="1"/>
      <w:marLeft w:val="0"/>
      <w:marRight w:val="0"/>
      <w:marTop w:val="0"/>
      <w:marBottom w:val="0"/>
      <w:divBdr>
        <w:top w:val="none" w:sz="0" w:space="0" w:color="auto"/>
        <w:left w:val="none" w:sz="0" w:space="0" w:color="auto"/>
        <w:bottom w:val="none" w:sz="0" w:space="0" w:color="auto"/>
        <w:right w:val="none" w:sz="0" w:space="0" w:color="auto"/>
      </w:divBdr>
    </w:div>
    <w:div w:id="710762323">
      <w:bodyDiv w:val="1"/>
      <w:marLeft w:val="0"/>
      <w:marRight w:val="0"/>
      <w:marTop w:val="0"/>
      <w:marBottom w:val="0"/>
      <w:divBdr>
        <w:top w:val="none" w:sz="0" w:space="0" w:color="auto"/>
        <w:left w:val="none" w:sz="0" w:space="0" w:color="auto"/>
        <w:bottom w:val="none" w:sz="0" w:space="0" w:color="auto"/>
        <w:right w:val="none" w:sz="0" w:space="0" w:color="auto"/>
      </w:divBdr>
    </w:div>
    <w:div w:id="783618487">
      <w:bodyDiv w:val="1"/>
      <w:marLeft w:val="0"/>
      <w:marRight w:val="0"/>
      <w:marTop w:val="0"/>
      <w:marBottom w:val="0"/>
      <w:divBdr>
        <w:top w:val="none" w:sz="0" w:space="0" w:color="auto"/>
        <w:left w:val="none" w:sz="0" w:space="0" w:color="auto"/>
        <w:bottom w:val="none" w:sz="0" w:space="0" w:color="auto"/>
        <w:right w:val="none" w:sz="0" w:space="0" w:color="auto"/>
      </w:divBdr>
    </w:div>
    <w:div w:id="785079056">
      <w:bodyDiv w:val="1"/>
      <w:marLeft w:val="0"/>
      <w:marRight w:val="0"/>
      <w:marTop w:val="0"/>
      <w:marBottom w:val="0"/>
      <w:divBdr>
        <w:top w:val="none" w:sz="0" w:space="0" w:color="auto"/>
        <w:left w:val="none" w:sz="0" w:space="0" w:color="auto"/>
        <w:bottom w:val="none" w:sz="0" w:space="0" w:color="auto"/>
        <w:right w:val="none" w:sz="0" w:space="0" w:color="auto"/>
      </w:divBdr>
    </w:div>
    <w:div w:id="835919383">
      <w:bodyDiv w:val="1"/>
      <w:marLeft w:val="0"/>
      <w:marRight w:val="0"/>
      <w:marTop w:val="0"/>
      <w:marBottom w:val="0"/>
      <w:divBdr>
        <w:top w:val="none" w:sz="0" w:space="0" w:color="auto"/>
        <w:left w:val="none" w:sz="0" w:space="0" w:color="auto"/>
        <w:bottom w:val="none" w:sz="0" w:space="0" w:color="auto"/>
        <w:right w:val="none" w:sz="0" w:space="0" w:color="auto"/>
      </w:divBdr>
    </w:div>
    <w:div w:id="842008971">
      <w:bodyDiv w:val="1"/>
      <w:marLeft w:val="0"/>
      <w:marRight w:val="0"/>
      <w:marTop w:val="0"/>
      <w:marBottom w:val="0"/>
      <w:divBdr>
        <w:top w:val="none" w:sz="0" w:space="0" w:color="auto"/>
        <w:left w:val="none" w:sz="0" w:space="0" w:color="auto"/>
        <w:bottom w:val="none" w:sz="0" w:space="0" w:color="auto"/>
        <w:right w:val="none" w:sz="0" w:space="0" w:color="auto"/>
      </w:divBdr>
    </w:div>
    <w:div w:id="855001322">
      <w:bodyDiv w:val="1"/>
      <w:marLeft w:val="0"/>
      <w:marRight w:val="0"/>
      <w:marTop w:val="0"/>
      <w:marBottom w:val="0"/>
      <w:divBdr>
        <w:top w:val="none" w:sz="0" w:space="0" w:color="auto"/>
        <w:left w:val="none" w:sz="0" w:space="0" w:color="auto"/>
        <w:bottom w:val="none" w:sz="0" w:space="0" w:color="auto"/>
        <w:right w:val="none" w:sz="0" w:space="0" w:color="auto"/>
      </w:divBdr>
    </w:div>
    <w:div w:id="927345130">
      <w:bodyDiv w:val="1"/>
      <w:marLeft w:val="0"/>
      <w:marRight w:val="0"/>
      <w:marTop w:val="0"/>
      <w:marBottom w:val="0"/>
      <w:divBdr>
        <w:top w:val="none" w:sz="0" w:space="0" w:color="auto"/>
        <w:left w:val="none" w:sz="0" w:space="0" w:color="auto"/>
        <w:bottom w:val="none" w:sz="0" w:space="0" w:color="auto"/>
        <w:right w:val="none" w:sz="0" w:space="0" w:color="auto"/>
      </w:divBdr>
    </w:div>
    <w:div w:id="962806401">
      <w:bodyDiv w:val="1"/>
      <w:marLeft w:val="0"/>
      <w:marRight w:val="0"/>
      <w:marTop w:val="0"/>
      <w:marBottom w:val="0"/>
      <w:divBdr>
        <w:top w:val="none" w:sz="0" w:space="0" w:color="auto"/>
        <w:left w:val="none" w:sz="0" w:space="0" w:color="auto"/>
        <w:bottom w:val="none" w:sz="0" w:space="0" w:color="auto"/>
        <w:right w:val="none" w:sz="0" w:space="0" w:color="auto"/>
      </w:divBdr>
    </w:div>
    <w:div w:id="981692066">
      <w:bodyDiv w:val="1"/>
      <w:marLeft w:val="0"/>
      <w:marRight w:val="0"/>
      <w:marTop w:val="0"/>
      <w:marBottom w:val="0"/>
      <w:divBdr>
        <w:top w:val="none" w:sz="0" w:space="0" w:color="auto"/>
        <w:left w:val="none" w:sz="0" w:space="0" w:color="auto"/>
        <w:bottom w:val="none" w:sz="0" w:space="0" w:color="auto"/>
        <w:right w:val="none" w:sz="0" w:space="0" w:color="auto"/>
      </w:divBdr>
    </w:div>
    <w:div w:id="1116677279">
      <w:bodyDiv w:val="1"/>
      <w:marLeft w:val="0"/>
      <w:marRight w:val="0"/>
      <w:marTop w:val="0"/>
      <w:marBottom w:val="0"/>
      <w:divBdr>
        <w:top w:val="none" w:sz="0" w:space="0" w:color="auto"/>
        <w:left w:val="none" w:sz="0" w:space="0" w:color="auto"/>
        <w:bottom w:val="none" w:sz="0" w:space="0" w:color="auto"/>
        <w:right w:val="none" w:sz="0" w:space="0" w:color="auto"/>
      </w:divBdr>
    </w:div>
    <w:div w:id="1132947011">
      <w:bodyDiv w:val="1"/>
      <w:marLeft w:val="0"/>
      <w:marRight w:val="0"/>
      <w:marTop w:val="0"/>
      <w:marBottom w:val="0"/>
      <w:divBdr>
        <w:top w:val="none" w:sz="0" w:space="0" w:color="auto"/>
        <w:left w:val="none" w:sz="0" w:space="0" w:color="auto"/>
        <w:bottom w:val="none" w:sz="0" w:space="0" w:color="auto"/>
        <w:right w:val="none" w:sz="0" w:space="0" w:color="auto"/>
      </w:divBdr>
    </w:div>
    <w:div w:id="1161239597">
      <w:bodyDiv w:val="1"/>
      <w:marLeft w:val="0"/>
      <w:marRight w:val="0"/>
      <w:marTop w:val="0"/>
      <w:marBottom w:val="0"/>
      <w:divBdr>
        <w:top w:val="none" w:sz="0" w:space="0" w:color="auto"/>
        <w:left w:val="none" w:sz="0" w:space="0" w:color="auto"/>
        <w:bottom w:val="none" w:sz="0" w:space="0" w:color="auto"/>
        <w:right w:val="none" w:sz="0" w:space="0" w:color="auto"/>
      </w:divBdr>
    </w:div>
    <w:div w:id="1163201452">
      <w:bodyDiv w:val="1"/>
      <w:marLeft w:val="0"/>
      <w:marRight w:val="0"/>
      <w:marTop w:val="0"/>
      <w:marBottom w:val="0"/>
      <w:divBdr>
        <w:top w:val="none" w:sz="0" w:space="0" w:color="auto"/>
        <w:left w:val="none" w:sz="0" w:space="0" w:color="auto"/>
        <w:bottom w:val="none" w:sz="0" w:space="0" w:color="auto"/>
        <w:right w:val="none" w:sz="0" w:space="0" w:color="auto"/>
      </w:divBdr>
    </w:div>
    <w:div w:id="1190753453">
      <w:bodyDiv w:val="1"/>
      <w:marLeft w:val="0"/>
      <w:marRight w:val="0"/>
      <w:marTop w:val="0"/>
      <w:marBottom w:val="0"/>
      <w:divBdr>
        <w:top w:val="none" w:sz="0" w:space="0" w:color="auto"/>
        <w:left w:val="none" w:sz="0" w:space="0" w:color="auto"/>
        <w:bottom w:val="none" w:sz="0" w:space="0" w:color="auto"/>
        <w:right w:val="none" w:sz="0" w:space="0" w:color="auto"/>
      </w:divBdr>
    </w:div>
    <w:div w:id="1207988761">
      <w:bodyDiv w:val="1"/>
      <w:marLeft w:val="0"/>
      <w:marRight w:val="0"/>
      <w:marTop w:val="0"/>
      <w:marBottom w:val="0"/>
      <w:divBdr>
        <w:top w:val="none" w:sz="0" w:space="0" w:color="auto"/>
        <w:left w:val="none" w:sz="0" w:space="0" w:color="auto"/>
        <w:bottom w:val="none" w:sz="0" w:space="0" w:color="auto"/>
        <w:right w:val="none" w:sz="0" w:space="0" w:color="auto"/>
      </w:divBdr>
    </w:div>
    <w:div w:id="1211727383">
      <w:bodyDiv w:val="1"/>
      <w:marLeft w:val="0"/>
      <w:marRight w:val="0"/>
      <w:marTop w:val="0"/>
      <w:marBottom w:val="0"/>
      <w:divBdr>
        <w:top w:val="none" w:sz="0" w:space="0" w:color="auto"/>
        <w:left w:val="none" w:sz="0" w:space="0" w:color="auto"/>
        <w:bottom w:val="none" w:sz="0" w:space="0" w:color="auto"/>
        <w:right w:val="none" w:sz="0" w:space="0" w:color="auto"/>
      </w:divBdr>
    </w:div>
    <w:div w:id="1290470859">
      <w:bodyDiv w:val="1"/>
      <w:marLeft w:val="0"/>
      <w:marRight w:val="0"/>
      <w:marTop w:val="0"/>
      <w:marBottom w:val="0"/>
      <w:divBdr>
        <w:top w:val="none" w:sz="0" w:space="0" w:color="auto"/>
        <w:left w:val="none" w:sz="0" w:space="0" w:color="auto"/>
        <w:bottom w:val="none" w:sz="0" w:space="0" w:color="auto"/>
        <w:right w:val="none" w:sz="0" w:space="0" w:color="auto"/>
      </w:divBdr>
    </w:div>
    <w:div w:id="1309362628">
      <w:bodyDiv w:val="1"/>
      <w:marLeft w:val="0"/>
      <w:marRight w:val="0"/>
      <w:marTop w:val="0"/>
      <w:marBottom w:val="0"/>
      <w:divBdr>
        <w:top w:val="none" w:sz="0" w:space="0" w:color="auto"/>
        <w:left w:val="none" w:sz="0" w:space="0" w:color="auto"/>
        <w:bottom w:val="none" w:sz="0" w:space="0" w:color="auto"/>
        <w:right w:val="none" w:sz="0" w:space="0" w:color="auto"/>
      </w:divBdr>
    </w:div>
    <w:div w:id="1319992722">
      <w:bodyDiv w:val="1"/>
      <w:marLeft w:val="0"/>
      <w:marRight w:val="0"/>
      <w:marTop w:val="0"/>
      <w:marBottom w:val="0"/>
      <w:divBdr>
        <w:top w:val="none" w:sz="0" w:space="0" w:color="auto"/>
        <w:left w:val="none" w:sz="0" w:space="0" w:color="auto"/>
        <w:bottom w:val="none" w:sz="0" w:space="0" w:color="auto"/>
        <w:right w:val="none" w:sz="0" w:space="0" w:color="auto"/>
      </w:divBdr>
    </w:div>
    <w:div w:id="1368530947">
      <w:bodyDiv w:val="1"/>
      <w:marLeft w:val="0"/>
      <w:marRight w:val="0"/>
      <w:marTop w:val="0"/>
      <w:marBottom w:val="0"/>
      <w:divBdr>
        <w:top w:val="none" w:sz="0" w:space="0" w:color="auto"/>
        <w:left w:val="none" w:sz="0" w:space="0" w:color="auto"/>
        <w:bottom w:val="none" w:sz="0" w:space="0" w:color="auto"/>
        <w:right w:val="none" w:sz="0" w:space="0" w:color="auto"/>
      </w:divBdr>
    </w:div>
    <w:div w:id="1411198024">
      <w:bodyDiv w:val="1"/>
      <w:marLeft w:val="0"/>
      <w:marRight w:val="0"/>
      <w:marTop w:val="0"/>
      <w:marBottom w:val="0"/>
      <w:divBdr>
        <w:top w:val="none" w:sz="0" w:space="0" w:color="auto"/>
        <w:left w:val="none" w:sz="0" w:space="0" w:color="auto"/>
        <w:bottom w:val="none" w:sz="0" w:space="0" w:color="auto"/>
        <w:right w:val="none" w:sz="0" w:space="0" w:color="auto"/>
      </w:divBdr>
    </w:div>
    <w:div w:id="1540899695">
      <w:bodyDiv w:val="1"/>
      <w:marLeft w:val="0"/>
      <w:marRight w:val="0"/>
      <w:marTop w:val="0"/>
      <w:marBottom w:val="0"/>
      <w:divBdr>
        <w:top w:val="none" w:sz="0" w:space="0" w:color="auto"/>
        <w:left w:val="none" w:sz="0" w:space="0" w:color="auto"/>
        <w:bottom w:val="none" w:sz="0" w:space="0" w:color="auto"/>
        <w:right w:val="none" w:sz="0" w:space="0" w:color="auto"/>
      </w:divBdr>
    </w:div>
    <w:div w:id="1606184587">
      <w:bodyDiv w:val="1"/>
      <w:marLeft w:val="0"/>
      <w:marRight w:val="0"/>
      <w:marTop w:val="0"/>
      <w:marBottom w:val="0"/>
      <w:divBdr>
        <w:top w:val="none" w:sz="0" w:space="0" w:color="auto"/>
        <w:left w:val="none" w:sz="0" w:space="0" w:color="auto"/>
        <w:bottom w:val="none" w:sz="0" w:space="0" w:color="auto"/>
        <w:right w:val="none" w:sz="0" w:space="0" w:color="auto"/>
      </w:divBdr>
    </w:div>
    <w:div w:id="1801532968">
      <w:bodyDiv w:val="1"/>
      <w:marLeft w:val="0"/>
      <w:marRight w:val="0"/>
      <w:marTop w:val="0"/>
      <w:marBottom w:val="0"/>
      <w:divBdr>
        <w:top w:val="none" w:sz="0" w:space="0" w:color="auto"/>
        <w:left w:val="none" w:sz="0" w:space="0" w:color="auto"/>
        <w:bottom w:val="none" w:sz="0" w:space="0" w:color="auto"/>
        <w:right w:val="none" w:sz="0" w:space="0" w:color="auto"/>
      </w:divBdr>
    </w:div>
    <w:div w:id="1826359601">
      <w:bodyDiv w:val="1"/>
      <w:marLeft w:val="0"/>
      <w:marRight w:val="0"/>
      <w:marTop w:val="0"/>
      <w:marBottom w:val="0"/>
      <w:divBdr>
        <w:top w:val="none" w:sz="0" w:space="0" w:color="auto"/>
        <w:left w:val="none" w:sz="0" w:space="0" w:color="auto"/>
        <w:bottom w:val="none" w:sz="0" w:space="0" w:color="auto"/>
        <w:right w:val="none" w:sz="0" w:space="0" w:color="auto"/>
      </w:divBdr>
    </w:div>
    <w:div w:id="1847666987">
      <w:bodyDiv w:val="1"/>
      <w:marLeft w:val="0"/>
      <w:marRight w:val="0"/>
      <w:marTop w:val="0"/>
      <w:marBottom w:val="0"/>
      <w:divBdr>
        <w:top w:val="none" w:sz="0" w:space="0" w:color="auto"/>
        <w:left w:val="none" w:sz="0" w:space="0" w:color="auto"/>
        <w:bottom w:val="none" w:sz="0" w:space="0" w:color="auto"/>
        <w:right w:val="none" w:sz="0" w:space="0" w:color="auto"/>
      </w:divBdr>
    </w:div>
    <w:div w:id="1901942529">
      <w:bodyDiv w:val="1"/>
      <w:marLeft w:val="0"/>
      <w:marRight w:val="0"/>
      <w:marTop w:val="0"/>
      <w:marBottom w:val="0"/>
      <w:divBdr>
        <w:top w:val="none" w:sz="0" w:space="0" w:color="auto"/>
        <w:left w:val="none" w:sz="0" w:space="0" w:color="auto"/>
        <w:bottom w:val="none" w:sz="0" w:space="0" w:color="auto"/>
        <w:right w:val="none" w:sz="0" w:space="0" w:color="auto"/>
      </w:divBdr>
    </w:div>
    <w:div w:id="1927031984">
      <w:bodyDiv w:val="1"/>
      <w:marLeft w:val="0"/>
      <w:marRight w:val="0"/>
      <w:marTop w:val="0"/>
      <w:marBottom w:val="0"/>
      <w:divBdr>
        <w:top w:val="none" w:sz="0" w:space="0" w:color="auto"/>
        <w:left w:val="none" w:sz="0" w:space="0" w:color="auto"/>
        <w:bottom w:val="none" w:sz="0" w:space="0" w:color="auto"/>
        <w:right w:val="none" w:sz="0" w:space="0" w:color="auto"/>
      </w:divBdr>
    </w:div>
    <w:div w:id="1952588352">
      <w:bodyDiv w:val="1"/>
      <w:marLeft w:val="0"/>
      <w:marRight w:val="0"/>
      <w:marTop w:val="0"/>
      <w:marBottom w:val="0"/>
      <w:divBdr>
        <w:top w:val="none" w:sz="0" w:space="0" w:color="auto"/>
        <w:left w:val="none" w:sz="0" w:space="0" w:color="auto"/>
        <w:bottom w:val="none" w:sz="0" w:space="0" w:color="auto"/>
        <w:right w:val="none" w:sz="0" w:space="0" w:color="auto"/>
      </w:divBdr>
    </w:div>
    <w:div w:id="20028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w3.org/TR/UNDERSTANDING-WCAG20/minimize-error-identified.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91D18-DA76-43D5-9BDB-5CF709D6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16595</Words>
  <Characters>94598</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DHS-HQ</Company>
  <LinksUpToDate>false</LinksUpToDate>
  <CharactersWithSpaces>110972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Tonya</dc:creator>
  <cp:keywords/>
  <dc:description/>
  <cp:lastModifiedBy>Soon, Cliff A</cp:lastModifiedBy>
  <cp:revision>8</cp:revision>
  <cp:lastPrinted>2018-03-28T14:11:00Z</cp:lastPrinted>
  <dcterms:created xsi:type="dcterms:W3CDTF">2018-10-03T17:56:00Z</dcterms:created>
  <dcterms:modified xsi:type="dcterms:W3CDTF">2018-10-03T18:51:00Z</dcterms:modified>
</cp:coreProperties>
</file>